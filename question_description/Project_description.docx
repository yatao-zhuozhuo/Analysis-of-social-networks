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493C" w14:textId="2B8833EB" w:rsidR="00A206B9" w:rsidRPr="00023C9A" w:rsidRDefault="00A206B9" w:rsidP="00301109">
      <w:pPr>
        <w:pStyle w:val="a7"/>
        <w:rPr>
          <w:rFonts w:ascii="Times New Roman" w:eastAsia="宋体" w:hAnsi="Times New Roman"/>
          <w:sz w:val="36"/>
          <w:szCs w:val="36"/>
        </w:rPr>
      </w:pPr>
      <w:r w:rsidRPr="00023C9A">
        <w:rPr>
          <w:rFonts w:ascii="Times New Roman" w:eastAsia="宋体" w:hAnsi="Times New Roman" w:hint="eastAsia"/>
          <w:sz w:val="36"/>
          <w:szCs w:val="36"/>
        </w:rPr>
        <w:t>数据结构期末</w:t>
      </w:r>
      <w:r w:rsidRPr="00023C9A">
        <w:rPr>
          <w:rFonts w:ascii="Times New Roman" w:eastAsia="宋体" w:hAnsi="Times New Roman" w:hint="eastAsia"/>
          <w:sz w:val="36"/>
          <w:szCs w:val="36"/>
        </w:rPr>
        <w:t>P</w:t>
      </w:r>
      <w:r w:rsidR="00023C9A" w:rsidRPr="00023C9A">
        <w:rPr>
          <w:rFonts w:ascii="Times New Roman" w:eastAsia="宋体" w:hAnsi="Times New Roman" w:hint="eastAsia"/>
          <w:sz w:val="36"/>
          <w:szCs w:val="36"/>
        </w:rPr>
        <w:t>roject</w:t>
      </w:r>
    </w:p>
    <w:p w14:paraId="4F1A1F24" w14:textId="5C9CBA95" w:rsidR="00023C9A" w:rsidRDefault="00023C9A" w:rsidP="00301109">
      <w:pPr>
        <w:pStyle w:val="2"/>
        <w:numPr>
          <w:ilvl w:val="0"/>
          <w:numId w:val="2"/>
        </w:numPr>
        <w:ind w:firstLine="0"/>
      </w:pPr>
      <w:r w:rsidRPr="00023C9A">
        <w:rPr>
          <w:rFonts w:hint="eastAsia"/>
        </w:rPr>
        <w:t>简要信息</w:t>
      </w:r>
    </w:p>
    <w:p w14:paraId="3C199C8F" w14:textId="48D1412D" w:rsidR="00301109" w:rsidRPr="009230F7" w:rsidRDefault="00301109" w:rsidP="00A97A15">
      <w:pPr>
        <w:ind w:firstLineChars="200" w:firstLine="480"/>
        <w:rPr>
          <w:szCs w:val="28"/>
        </w:rPr>
      </w:pPr>
      <w:r w:rsidRPr="009230F7">
        <w:rPr>
          <w:rFonts w:hint="eastAsia"/>
          <w:szCs w:val="28"/>
        </w:rPr>
        <w:t>设计并实现一个基本的</w:t>
      </w:r>
      <w:r w:rsidRPr="009230F7">
        <w:rPr>
          <w:rFonts w:hint="eastAsia"/>
          <w:b/>
          <w:bCs/>
          <w:szCs w:val="28"/>
        </w:rPr>
        <w:t>社交网络分析系统</w:t>
      </w:r>
      <w:r w:rsidRPr="009230F7">
        <w:rPr>
          <w:rFonts w:hint="eastAsia"/>
          <w:szCs w:val="28"/>
        </w:rPr>
        <w:t>，涉及对社交网络中的用户关系和特性的管理和分析，包括但不限于朋友关系的建立、社交距离的计算以及网络特征的分析。</w:t>
      </w:r>
      <w:r w:rsidR="008D22F9" w:rsidRPr="009230F7">
        <w:rPr>
          <w:rFonts w:hint="eastAsia"/>
          <w:szCs w:val="28"/>
        </w:rPr>
        <w:t>请注意所有代码必须使用</w:t>
      </w:r>
      <w:r w:rsidR="008D22F9" w:rsidRPr="009230F7">
        <w:rPr>
          <w:szCs w:val="28"/>
        </w:rPr>
        <w:t>C/C++</w:t>
      </w:r>
      <w:r w:rsidR="008D22F9" w:rsidRPr="009230F7">
        <w:rPr>
          <w:rFonts w:hint="eastAsia"/>
          <w:szCs w:val="28"/>
        </w:rPr>
        <w:t>语言编写。</w:t>
      </w:r>
    </w:p>
    <w:p w14:paraId="3A109FAB" w14:textId="483D3787" w:rsidR="00023C9A" w:rsidRPr="009230F7" w:rsidRDefault="00023C9A" w:rsidP="00A97A15">
      <w:pPr>
        <w:ind w:firstLineChars="200" w:firstLine="480"/>
        <w:rPr>
          <w:szCs w:val="28"/>
        </w:rPr>
      </w:pPr>
      <w:r w:rsidRPr="009230F7">
        <w:rPr>
          <w:rFonts w:hint="eastAsia"/>
          <w:szCs w:val="28"/>
        </w:rPr>
        <w:t>提交截止日期：</w:t>
      </w:r>
      <w:r w:rsidR="00E17F28">
        <w:rPr>
          <w:rFonts w:hint="eastAsia"/>
          <w:szCs w:val="28"/>
        </w:rPr>
        <w:t>2</w:t>
      </w:r>
      <w:r w:rsidR="00E17F28">
        <w:rPr>
          <w:szCs w:val="28"/>
        </w:rPr>
        <w:t>023.12.31</w:t>
      </w:r>
      <w:r w:rsidR="009529F3">
        <w:rPr>
          <w:szCs w:val="28"/>
        </w:rPr>
        <w:t xml:space="preserve"> 23</w:t>
      </w:r>
      <w:r w:rsidR="009529F3">
        <w:rPr>
          <w:rFonts w:hint="eastAsia"/>
          <w:szCs w:val="28"/>
        </w:rPr>
        <w:t>:</w:t>
      </w:r>
      <w:r w:rsidR="009529F3">
        <w:rPr>
          <w:szCs w:val="28"/>
        </w:rPr>
        <w:t>59</w:t>
      </w:r>
    </w:p>
    <w:p w14:paraId="2CC4CA70" w14:textId="600605AD" w:rsidR="00023C9A" w:rsidRPr="00637E98" w:rsidRDefault="00023C9A" w:rsidP="00301109">
      <w:pPr>
        <w:pStyle w:val="2"/>
        <w:numPr>
          <w:ilvl w:val="0"/>
          <w:numId w:val="2"/>
        </w:numPr>
        <w:ind w:firstLine="0"/>
        <w:rPr>
          <w:rFonts w:ascii="宋体" w:hAnsi="宋体"/>
        </w:rPr>
      </w:pPr>
      <w:r w:rsidRPr="00637E98">
        <w:rPr>
          <w:rFonts w:cs="Times New Roman"/>
        </w:rPr>
        <w:t>Project</w:t>
      </w:r>
      <w:r w:rsidRPr="00637E98">
        <w:rPr>
          <w:rFonts w:ascii="宋体" w:hAnsi="宋体" w:hint="eastAsia"/>
        </w:rPr>
        <w:t>要求</w:t>
      </w:r>
    </w:p>
    <w:p w14:paraId="0A8AC29E" w14:textId="73FE3A83" w:rsidR="00301109" w:rsidRDefault="00301109" w:rsidP="008D22F9">
      <w:pPr>
        <w:pStyle w:val="a9"/>
        <w:numPr>
          <w:ilvl w:val="0"/>
          <w:numId w:val="5"/>
        </w:numPr>
        <w:ind w:left="0" w:firstLineChars="0" w:firstLine="0"/>
        <w:rPr>
          <w:szCs w:val="28"/>
        </w:rPr>
      </w:pPr>
      <w:r w:rsidRPr="00301109">
        <w:rPr>
          <w:rFonts w:hint="eastAsia"/>
          <w:szCs w:val="28"/>
        </w:rPr>
        <w:t>基本要求</w:t>
      </w:r>
    </w:p>
    <w:p w14:paraId="5C5F7D0C" w14:textId="64E72D16" w:rsidR="00301109" w:rsidRDefault="008D22F9" w:rsidP="008D22F9">
      <w:pPr>
        <w:pStyle w:val="a9"/>
        <w:numPr>
          <w:ilvl w:val="0"/>
          <w:numId w:val="6"/>
        </w:numPr>
        <w:ind w:firstLineChars="0"/>
        <w:rPr>
          <w:szCs w:val="28"/>
        </w:rPr>
      </w:pPr>
      <w:r w:rsidRPr="008D22F9">
        <w:rPr>
          <w:rFonts w:hint="eastAsia"/>
          <w:szCs w:val="28"/>
        </w:rPr>
        <w:t>实现基础数据结构</w:t>
      </w:r>
    </w:p>
    <w:p w14:paraId="63A92A16" w14:textId="211B5A4A" w:rsidR="008D22F9" w:rsidRDefault="007D3CB7" w:rsidP="008D22F9">
      <w:pPr>
        <w:pStyle w:val="a9"/>
        <w:numPr>
          <w:ilvl w:val="0"/>
          <w:numId w:val="8"/>
        </w:numPr>
        <w:ind w:firstLineChars="0"/>
        <w:rPr>
          <w:szCs w:val="28"/>
        </w:rPr>
      </w:pPr>
      <w:r>
        <w:rPr>
          <w:rFonts w:hint="eastAsia"/>
          <w:szCs w:val="28"/>
        </w:rPr>
        <w:t>设计记录用户列表的数据结构</w:t>
      </w:r>
    </w:p>
    <w:p w14:paraId="31639DA1" w14:textId="35514717" w:rsidR="007D3CB7" w:rsidRDefault="007D3CB7" w:rsidP="008D22F9">
      <w:pPr>
        <w:pStyle w:val="a9"/>
        <w:numPr>
          <w:ilvl w:val="0"/>
          <w:numId w:val="8"/>
        </w:numPr>
        <w:ind w:firstLineChars="0"/>
        <w:rPr>
          <w:szCs w:val="28"/>
        </w:rPr>
      </w:pPr>
      <w:r>
        <w:rPr>
          <w:rFonts w:hint="eastAsia"/>
          <w:szCs w:val="28"/>
        </w:rPr>
        <w:t>设计记录用户关系的数据结构</w:t>
      </w:r>
    </w:p>
    <w:p w14:paraId="3427E56F" w14:textId="50FC04A0" w:rsidR="008D22F9" w:rsidRDefault="008D22F9" w:rsidP="008D22F9">
      <w:pPr>
        <w:pStyle w:val="a9"/>
        <w:numPr>
          <w:ilvl w:val="0"/>
          <w:numId w:val="6"/>
        </w:numPr>
        <w:ind w:firstLineChars="0"/>
        <w:rPr>
          <w:szCs w:val="28"/>
        </w:rPr>
      </w:pPr>
      <w:r w:rsidRPr="008D22F9">
        <w:rPr>
          <w:rFonts w:hint="eastAsia"/>
          <w:szCs w:val="28"/>
        </w:rPr>
        <w:t>用户关系</w:t>
      </w:r>
      <w:r>
        <w:rPr>
          <w:rFonts w:hint="eastAsia"/>
          <w:szCs w:val="28"/>
        </w:rPr>
        <w:t>分析</w:t>
      </w:r>
    </w:p>
    <w:p w14:paraId="394FD802" w14:textId="5679FD91" w:rsidR="00241FA8" w:rsidRDefault="00A97A15" w:rsidP="00241FA8">
      <w:pPr>
        <w:pStyle w:val="a9"/>
        <w:numPr>
          <w:ilvl w:val="0"/>
          <w:numId w:val="9"/>
        </w:numPr>
        <w:ind w:firstLineChars="0"/>
        <w:rPr>
          <w:ins w:id="0" w:author="jiexie chen" w:date="2023-12-12T10:34:00Z"/>
          <w:szCs w:val="28"/>
        </w:rPr>
      </w:pPr>
      <w:r w:rsidRPr="00A97A15">
        <w:rPr>
          <w:rFonts w:hint="eastAsia"/>
          <w:szCs w:val="28"/>
        </w:rPr>
        <w:t>查询用户的直接和间接朋友数量</w:t>
      </w:r>
    </w:p>
    <w:p w14:paraId="53A306D2" w14:textId="3A8DE04D" w:rsidR="00241FA8" w:rsidRPr="00241FA8" w:rsidRDefault="00B821D9">
      <w:pPr>
        <w:ind w:left="442" w:firstLineChars="200" w:firstLine="480"/>
        <w:rPr>
          <w:szCs w:val="28"/>
        </w:rPr>
        <w:pPrChange w:id="1" w:author="jiexie chen" w:date="2023-12-12T10:35:00Z">
          <w:pPr>
            <w:pStyle w:val="a9"/>
            <w:numPr>
              <w:numId w:val="9"/>
            </w:numPr>
            <w:ind w:left="880" w:firstLineChars="0" w:hanging="440"/>
          </w:pPr>
        </w:pPrChange>
      </w:pPr>
      <w:ins w:id="2" w:author="jiexie chen" w:date="2023-12-12T14:09:00Z">
        <w:r w:rsidRPr="00A97A15">
          <w:rPr>
            <w:rFonts w:hint="eastAsia"/>
            <w:szCs w:val="28"/>
          </w:rPr>
          <w:t>用户的</w:t>
        </w:r>
      </w:ins>
      <w:ins w:id="3" w:author="jiexie chen" w:date="2023-12-12T14:08:00Z">
        <w:r w:rsidRPr="00B821D9">
          <w:rPr>
            <w:rFonts w:hint="eastAsia"/>
            <w:szCs w:val="28"/>
          </w:rPr>
          <w:t>直接朋友是</w:t>
        </w:r>
        <w:r w:rsidRPr="00A97A15">
          <w:rPr>
            <w:rFonts w:hint="eastAsia"/>
            <w:szCs w:val="28"/>
          </w:rPr>
          <w:t>最短社交</w:t>
        </w:r>
        <w:r w:rsidRPr="00B821D9">
          <w:rPr>
            <w:rFonts w:hint="eastAsia"/>
            <w:szCs w:val="28"/>
          </w:rPr>
          <w:t>距离为</w:t>
        </w:r>
        <w:r w:rsidRPr="00B821D9">
          <w:rPr>
            <w:rFonts w:hint="eastAsia"/>
            <w:szCs w:val="28"/>
          </w:rPr>
          <w:t>1</w:t>
        </w:r>
        <w:r w:rsidRPr="00B821D9">
          <w:rPr>
            <w:rFonts w:hint="eastAsia"/>
            <w:szCs w:val="28"/>
          </w:rPr>
          <w:t>的</w:t>
        </w:r>
      </w:ins>
      <w:ins w:id="4" w:author="jiexie chen" w:date="2023-12-12T14:09:00Z">
        <w:r>
          <w:rPr>
            <w:rFonts w:hint="eastAsia"/>
            <w:szCs w:val="28"/>
          </w:rPr>
          <w:t>用户</w:t>
        </w:r>
      </w:ins>
      <w:ins w:id="5" w:author="jiexie chen" w:date="2023-12-12T14:08:00Z">
        <w:r w:rsidRPr="00B821D9">
          <w:rPr>
            <w:rFonts w:hint="eastAsia"/>
            <w:szCs w:val="28"/>
          </w:rPr>
          <w:t>，间接朋友是</w:t>
        </w:r>
      </w:ins>
      <w:ins w:id="6" w:author="jiexie chen" w:date="2023-12-12T14:09:00Z">
        <w:r w:rsidRPr="00A97A15">
          <w:rPr>
            <w:rFonts w:hint="eastAsia"/>
            <w:szCs w:val="28"/>
          </w:rPr>
          <w:t>最短社交</w:t>
        </w:r>
      </w:ins>
      <w:ins w:id="7" w:author="jiexie chen" w:date="2023-12-12T14:08:00Z">
        <w:r w:rsidRPr="00B821D9">
          <w:rPr>
            <w:rFonts w:hint="eastAsia"/>
            <w:szCs w:val="28"/>
          </w:rPr>
          <w:t>距离为</w:t>
        </w:r>
        <w:r w:rsidRPr="00B821D9">
          <w:rPr>
            <w:rFonts w:hint="eastAsia"/>
            <w:szCs w:val="28"/>
          </w:rPr>
          <w:t>2</w:t>
        </w:r>
        <w:r w:rsidRPr="00B821D9">
          <w:rPr>
            <w:rFonts w:hint="eastAsia"/>
            <w:szCs w:val="28"/>
          </w:rPr>
          <w:t>的</w:t>
        </w:r>
      </w:ins>
      <w:ins w:id="8" w:author="jiexie chen" w:date="2023-12-12T14:09:00Z">
        <w:r>
          <w:rPr>
            <w:rFonts w:hint="eastAsia"/>
            <w:szCs w:val="28"/>
          </w:rPr>
          <w:t>用户</w:t>
        </w:r>
      </w:ins>
      <w:ins w:id="9" w:author="jiexie chen" w:date="2023-12-12T20:46:00Z">
        <w:r w:rsidR="000A74FC">
          <w:rPr>
            <w:rFonts w:hint="eastAsia"/>
            <w:szCs w:val="28"/>
          </w:rPr>
          <w:t>。</w:t>
        </w:r>
      </w:ins>
    </w:p>
    <w:p w14:paraId="5D221AAD" w14:textId="60BD7236" w:rsidR="00A97A15" w:rsidRDefault="00A97A15" w:rsidP="008D22F9">
      <w:pPr>
        <w:pStyle w:val="a9"/>
        <w:numPr>
          <w:ilvl w:val="0"/>
          <w:numId w:val="9"/>
        </w:numPr>
        <w:ind w:firstLineChars="0"/>
        <w:rPr>
          <w:szCs w:val="28"/>
        </w:rPr>
      </w:pPr>
      <w:r w:rsidRPr="00A97A15">
        <w:rPr>
          <w:rFonts w:hint="eastAsia"/>
          <w:szCs w:val="28"/>
        </w:rPr>
        <w:t>计算两个用户之间的最短社交距离</w:t>
      </w:r>
    </w:p>
    <w:p w14:paraId="3641B77E" w14:textId="3CD302BD" w:rsidR="00A97A15" w:rsidRDefault="00A97A15" w:rsidP="00A97A15">
      <w:pPr>
        <w:pStyle w:val="a9"/>
        <w:ind w:left="879" w:firstLine="480"/>
        <w:rPr>
          <w:szCs w:val="28"/>
        </w:rPr>
      </w:pPr>
      <w:r w:rsidRPr="00A97A15">
        <w:rPr>
          <w:rFonts w:hint="eastAsia"/>
          <w:szCs w:val="28"/>
        </w:rPr>
        <w:t>确定任意两个用户之间的最短联系链长度</w:t>
      </w:r>
      <w:r>
        <w:rPr>
          <w:rFonts w:hint="eastAsia"/>
          <w:szCs w:val="28"/>
        </w:rPr>
        <w:t>。</w:t>
      </w:r>
      <w:r w:rsidRPr="00A97A15">
        <w:rPr>
          <w:rFonts w:hint="eastAsia"/>
          <w:szCs w:val="28"/>
        </w:rPr>
        <w:t>如果两个用户是直接的朋友，他们之间的社交距离就是</w:t>
      </w:r>
      <w:r w:rsidRPr="00A97A15">
        <w:rPr>
          <w:szCs w:val="28"/>
        </w:rPr>
        <w:t>1</w:t>
      </w:r>
      <w:r w:rsidRPr="00A97A15">
        <w:rPr>
          <w:szCs w:val="28"/>
        </w:rPr>
        <w:t>；如果他们不是直接朋友，但有共同的朋友，那么他们之间的社交距离就是</w:t>
      </w:r>
      <w:r w:rsidRPr="00A97A15">
        <w:rPr>
          <w:szCs w:val="28"/>
        </w:rPr>
        <w:t>2</w:t>
      </w:r>
      <w:r w:rsidRPr="00A97A15">
        <w:rPr>
          <w:szCs w:val="28"/>
        </w:rPr>
        <w:t>，以此类推。</w:t>
      </w:r>
    </w:p>
    <w:p w14:paraId="50B626DB" w14:textId="3EE3F42F" w:rsidR="008D22F9" w:rsidRDefault="008D22F9" w:rsidP="008D22F9">
      <w:pPr>
        <w:pStyle w:val="a9"/>
        <w:numPr>
          <w:ilvl w:val="0"/>
          <w:numId w:val="6"/>
        </w:numPr>
        <w:ind w:firstLineChars="0"/>
        <w:rPr>
          <w:szCs w:val="28"/>
        </w:rPr>
      </w:pPr>
      <w:r w:rsidRPr="008D22F9">
        <w:rPr>
          <w:rFonts w:hint="eastAsia"/>
          <w:szCs w:val="28"/>
        </w:rPr>
        <w:t>社交网络特性分析</w:t>
      </w:r>
    </w:p>
    <w:p w14:paraId="1D921EE6" w14:textId="77777777" w:rsidR="00A97A15" w:rsidRDefault="00A97A15" w:rsidP="00A97A15">
      <w:pPr>
        <w:pStyle w:val="a9"/>
        <w:numPr>
          <w:ilvl w:val="0"/>
          <w:numId w:val="10"/>
        </w:numPr>
        <w:ind w:firstLineChars="0"/>
        <w:rPr>
          <w:szCs w:val="28"/>
        </w:rPr>
      </w:pPr>
      <w:r w:rsidRPr="00A97A15">
        <w:rPr>
          <w:rFonts w:hint="eastAsia"/>
          <w:szCs w:val="28"/>
        </w:rPr>
        <w:t>计算网络中的“超级连接者”</w:t>
      </w:r>
    </w:p>
    <w:p w14:paraId="26C07B64" w14:textId="682ECF32" w:rsidR="00A97A15" w:rsidRDefault="00A97A15" w:rsidP="00A97A15">
      <w:pPr>
        <w:pStyle w:val="a9"/>
        <w:ind w:left="879" w:firstLine="480"/>
        <w:rPr>
          <w:szCs w:val="28"/>
        </w:rPr>
      </w:pPr>
      <w:r w:rsidRPr="00A97A15">
        <w:rPr>
          <w:rFonts w:hint="eastAsia"/>
          <w:szCs w:val="28"/>
        </w:rPr>
        <w:t>“超级连接者”</w:t>
      </w:r>
      <w:r>
        <w:rPr>
          <w:rFonts w:hint="eastAsia"/>
          <w:szCs w:val="28"/>
        </w:rPr>
        <w:t>即</w:t>
      </w:r>
      <w:r w:rsidRPr="00A97A15">
        <w:rPr>
          <w:rFonts w:hint="eastAsia"/>
          <w:szCs w:val="28"/>
        </w:rPr>
        <w:t>拥有最多直接朋友的用户</w:t>
      </w:r>
      <w:r>
        <w:rPr>
          <w:rFonts w:hint="eastAsia"/>
          <w:szCs w:val="28"/>
        </w:rPr>
        <w:t>。</w:t>
      </w:r>
    </w:p>
    <w:p w14:paraId="5731064D" w14:textId="0CB68040" w:rsidR="00301109" w:rsidRDefault="00301109" w:rsidP="008D22F9">
      <w:pPr>
        <w:pStyle w:val="a9"/>
        <w:numPr>
          <w:ilvl w:val="0"/>
          <w:numId w:val="5"/>
        </w:numPr>
        <w:ind w:left="0" w:firstLineChars="0" w:firstLine="0"/>
        <w:rPr>
          <w:szCs w:val="28"/>
        </w:rPr>
      </w:pPr>
      <w:r w:rsidRPr="00301109">
        <w:rPr>
          <w:rFonts w:hint="eastAsia"/>
          <w:szCs w:val="28"/>
        </w:rPr>
        <w:t>高级要求</w:t>
      </w:r>
    </w:p>
    <w:p w14:paraId="75C0E5FB" w14:textId="4FE2AFA9" w:rsidR="008D22F9" w:rsidRDefault="008D22F9" w:rsidP="008D22F9">
      <w:pPr>
        <w:pStyle w:val="a9"/>
        <w:numPr>
          <w:ilvl w:val="0"/>
          <w:numId w:val="7"/>
        </w:numPr>
        <w:ind w:firstLineChars="0"/>
        <w:rPr>
          <w:szCs w:val="28"/>
        </w:rPr>
      </w:pPr>
      <w:r w:rsidRPr="008D22F9">
        <w:rPr>
          <w:rFonts w:hint="eastAsia"/>
          <w:szCs w:val="28"/>
        </w:rPr>
        <w:t>高级网络分析算法</w:t>
      </w:r>
    </w:p>
    <w:p w14:paraId="24E9867E" w14:textId="2C39A5D8" w:rsidR="009230F7" w:rsidRDefault="009230F7" w:rsidP="009230F7">
      <w:pPr>
        <w:pStyle w:val="a9"/>
        <w:numPr>
          <w:ilvl w:val="0"/>
          <w:numId w:val="10"/>
        </w:numPr>
        <w:ind w:firstLineChars="0"/>
        <w:rPr>
          <w:szCs w:val="28"/>
        </w:rPr>
      </w:pPr>
      <w:r w:rsidRPr="009230F7">
        <w:rPr>
          <w:rFonts w:hint="eastAsia"/>
          <w:szCs w:val="28"/>
        </w:rPr>
        <w:t>分析网络的</w:t>
      </w:r>
      <w:r w:rsidR="00A07DAB">
        <w:rPr>
          <w:rFonts w:hint="eastAsia"/>
          <w:szCs w:val="28"/>
        </w:rPr>
        <w:t>平均</w:t>
      </w:r>
      <w:r w:rsidRPr="009230F7">
        <w:rPr>
          <w:rFonts w:hint="eastAsia"/>
          <w:szCs w:val="28"/>
        </w:rPr>
        <w:t>聚集系数（</w:t>
      </w:r>
      <w:r w:rsidRPr="009230F7">
        <w:rPr>
          <w:szCs w:val="28"/>
        </w:rPr>
        <w:t>Clustering Coefficient</w:t>
      </w:r>
      <w:r w:rsidRPr="009230F7">
        <w:rPr>
          <w:szCs w:val="28"/>
        </w:rPr>
        <w:t>）</w:t>
      </w:r>
      <w:r w:rsidR="007D3CB7">
        <w:rPr>
          <w:rFonts w:hint="eastAsia"/>
          <w:szCs w:val="28"/>
        </w:rPr>
        <w:t>和网络中朋友三角（即三个人互为朋友）的数量</w:t>
      </w:r>
      <w:r w:rsidR="001B5A8A">
        <w:rPr>
          <w:rFonts w:hint="eastAsia"/>
          <w:szCs w:val="28"/>
        </w:rPr>
        <w:t>，并进行</w:t>
      </w:r>
      <w:r w:rsidR="001B5A8A" w:rsidRPr="001B5A8A">
        <w:rPr>
          <w:rFonts w:hint="eastAsia"/>
          <w:szCs w:val="28"/>
        </w:rPr>
        <w:t>时间复杂度和空间复杂度</w:t>
      </w:r>
      <w:r w:rsidR="001B5A8A">
        <w:rPr>
          <w:rFonts w:hint="eastAsia"/>
          <w:szCs w:val="28"/>
        </w:rPr>
        <w:t>分析。</w:t>
      </w:r>
    </w:p>
    <w:p w14:paraId="30259FBC" w14:textId="4FA75EDC" w:rsidR="00A430D3" w:rsidRPr="003C15CD" w:rsidRDefault="00A07DAB" w:rsidP="003C15CD">
      <w:pPr>
        <w:pStyle w:val="a9"/>
        <w:ind w:left="879" w:firstLine="480"/>
        <w:rPr>
          <w:szCs w:val="28"/>
        </w:rPr>
      </w:pPr>
      <w:r>
        <w:rPr>
          <w:rFonts w:hint="eastAsia"/>
          <w:szCs w:val="28"/>
        </w:rPr>
        <w:t>平均</w:t>
      </w:r>
      <w:r w:rsidR="00A430D3">
        <w:rPr>
          <w:rFonts w:hint="eastAsia"/>
          <w:szCs w:val="28"/>
        </w:rPr>
        <w:t>聚集系数代表</w:t>
      </w:r>
      <w:r w:rsidRPr="00A07DAB">
        <w:rPr>
          <w:rFonts w:hint="eastAsia"/>
          <w:szCs w:val="28"/>
        </w:rPr>
        <w:t>所有节点的局部聚集系数</w:t>
      </w:r>
      <w:r>
        <w:rPr>
          <w:rFonts w:hint="eastAsia"/>
          <w:szCs w:val="28"/>
        </w:rPr>
        <w:t>（无向图）</w:t>
      </w:r>
      <w:r w:rsidRPr="00A07DAB">
        <w:rPr>
          <w:rFonts w:hint="eastAsia"/>
          <w:szCs w:val="28"/>
        </w:rPr>
        <w:t>的平均值</w:t>
      </w:r>
      <w:r w:rsidR="00A430D3">
        <w:rPr>
          <w:rFonts w:hint="eastAsia"/>
          <w:szCs w:val="28"/>
        </w:rPr>
        <w:t>，</w:t>
      </w:r>
      <w:r w:rsidR="00D72892">
        <w:rPr>
          <w:rFonts w:hint="eastAsia"/>
          <w:szCs w:val="28"/>
        </w:rPr>
        <w:t>一个节点的</w:t>
      </w:r>
      <w:r w:rsidR="00D72892" w:rsidRPr="00A07DAB">
        <w:rPr>
          <w:rFonts w:hint="eastAsia"/>
          <w:szCs w:val="28"/>
        </w:rPr>
        <w:t>局部聚集系数</w:t>
      </w:r>
      <w:r w:rsidR="00D72892" w:rsidRPr="00D72892">
        <w:rPr>
          <w:rFonts w:hint="eastAsia"/>
          <w:szCs w:val="28"/>
        </w:rPr>
        <w:t>为</w:t>
      </w:r>
      <w:r w:rsidR="00D72892">
        <w:rPr>
          <w:rFonts w:hint="eastAsia"/>
          <w:szCs w:val="28"/>
        </w:rPr>
        <w:t>该节点</w:t>
      </w:r>
      <w:r w:rsidR="00D72892" w:rsidRPr="00D72892">
        <w:rPr>
          <w:rFonts w:hint="eastAsia"/>
          <w:szCs w:val="28"/>
        </w:rPr>
        <w:t>的邻居之间实际存在的边数除以可能存在的最大边数。</w:t>
      </w:r>
      <w:r w:rsidR="003C15CD" w:rsidRPr="009E7E41">
        <w:rPr>
          <w:rFonts w:hint="eastAsia"/>
          <w:szCs w:val="28"/>
        </w:rPr>
        <w:t>假设有一个社交网络图，包括</w:t>
      </w:r>
      <w:r w:rsidR="003C15CD" w:rsidRPr="009E7E41">
        <w:rPr>
          <w:rFonts w:hint="eastAsia"/>
          <w:szCs w:val="28"/>
        </w:rPr>
        <w:t>5</w:t>
      </w:r>
      <w:r w:rsidR="003C15CD" w:rsidRPr="009E7E41">
        <w:rPr>
          <w:rFonts w:hint="eastAsia"/>
          <w:szCs w:val="28"/>
        </w:rPr>
        <w:t>个节点，其连接如下：节点</w:t>
      </w:r>
      <w:r w:rsidR="003C15CD" w:rsidRPr="009E7E41">
        <w:rPr>
          <w:rFonts w:hint="eastAsia"/>
          <w:szCs w:val="28"/>
        </w:rPr>
        <w:t>1</w:t>
      </w:r>
      <w:r w:rsidR="003C15CD" w:rsidRPr="009E7E41">
        <w:rPr>
          <w:rFonts w:hint="eastAsia"/>
          <w:szCs w:val="28"/>
        </w:rPr>
        <w:t>与节点</w:t>
      </w:r>
      <w:r w:rsidR="003C15CD" w:rsidRPr="009E7E41">
        <w:rPr>
          <w:rFonts w:hint="eastAsia"/>
          <w:szCs w:val="28"/>
        </w:rPr>
        <w:t>2</w:t>
      </w:r>
      <w:r w:rsidR="003C15CD" w:rsidRPr="009E7E41">
        <w:rPr>
          <w:rFonts w:hint="eastAsia"/>
          <w:szCs w:val="28"/>
        </w:rPr>
        <w:t>、节点</w:t>
      </w:r>
      <w:r w:rsidR="003C15CD" w:rsidRPr="009E7E41">
        <w:rPr>
          <w:rFonts w:hint="eastAsia"/>
          <w:szCs w:val="28"/>
        </w:rPr>
        <w:t>3</w:t>
      </w:r>
      <w:r w:rsidR="003C15CD" w:rsidRPr="009E7E41">
        <w:rPr>
          <w:rFonts w:hint="eastAsia"/>
          <w:szCs w:val="28"/>
        </w:rPr>
        <w:t>相连。节点</w:t>
      </w:r>
      <w:r w:rsidR="003C15CD" w:rsidRPr="009E7E41">
        <w:rPr>
          <w:rFonts w:hint="eastAsia"/>
          <w:szCs w:val="28"/>
        </w:rPr>
        <w:t>2</w:t>
      </w:r>
      <w:r w:rsidR="003C15CD" w:rsidRPr="009E7E41">
        <w:rPr>
          <w:rFonts w:hint="eastAsia"/>
          <w:szCs w:val="28"/>
        </w:rPr>
        <w:t>与节点</w:t>
      </w:r>
      <w:r w:rsidR="003C15CD" w:rsidRPr="009E7E41">
        <w:rPr>
          <w:rFonts w:hint="eastAsia"/>
          <w:szCs w:val="28"/>
        </w:rPr>
        <w:t>1</w:t>
      </w:r>
      <w:r w:rsidR="003C15CD" w:rsidRPr="009E7E41">
        <w:rPr>
          <w:rFonts w:hint="eastAsia"/>
          <w:szCs w:val="28"/>
        </w:rPr>
        <w:t>、节点</w:t>
      </w:r>
      <w:r w:rsidR="003C15CD" w:rsidRPr="009E7E41">
        <w:rPr>
          <w:rFonts w:hint="eastAsia"/>
          <w:szCs w:val="28"/>
        </w:rPr>
        <w:t>3</w:t>
      </w:r>
      <w:r w:rsidR="003C15CD" w:rsidRPr="009E7E41">
        <w:rPr>
          <w:rFonts w:hint="eastAsia"/>
          <w:szCs w:val="28"/>
        </w:rPr>
        <w:t>、节点</w:t>
      </w:r>
      <w:r w:rsidR="003C15CD" w:rsidRPr="009E7E41">
        <w:rPr>
          <w:rFonts w:hint="eastAsia"/>
          <w:szCs w:val="28"/>
        </w:rPr>
        <w:t>4</w:t>
      </w:r>
      <w:r w:rsidR="003C15CD" w:rsidRPr="009E7E41">
        <w:rPr>
          <w:rFonts w:hint="eastAsia"/>
          <w:szCs w:val="28"/>
        </w:rPr>
        <w:t>相连。节点</w:t>
      </w:r>
      <w:r w:rsidR="003C15CD" w:rsidRPr="009E7E41">
        <w:rPr>
          <w:rFonts w:hint="eastAsia"/>
          <w:szCs w:val="28"/>
        </w:rPr>
        <w:t>3</w:t>
      </w:r>
      <w:r w:rsidR="003C15CD" w:rsidRPr="009E7E41">
        <w:rPr>
          <w:rFonts w:hint="eastAsia"/>
          <w:szCs w:val="28"/>
        </w:rPr>
        <w:t>与节点</w:t>
      </w:r>
      <w:r w:rsidR="003C15CD" w:rsidRPr="009E7E41">
        <w:rPr>
          <w:rFonts w:hint="eastAsia"/>
          <w:szCs w:val="28"/>
        </w:rPr>
        <w:t>1</w:t>
      </w:r>
      <w:r w:rsidR="003C15CD" w:rsidRPr="009E7E41">
        <w:rPr>
          <w:rFonts w:hint="eastAsia"/>
          <w:szCs w:val="28"/>
        </w:rPr>
        <w:t>、节点</w:t>
      </w:r>
      <w:r w:rsidR="003C15CD" w:rsidRPr="009E7E41">
        <w:rPr>
          <w:rFonts w:hint="eastAsia"/>
          <w:szCs w:val="28"/>
        </w:rPr>
        <w:t>2</w:t>
      </w:r>
      <w:r w:rsidR="003C15CD" w:rsidRPr="009E7E41">
        <w:rPr>
          <w:rFonts w:hint="eastAsia"/>
          <w:szCs w:val="28"/>
        </w:rPr>
        <w:t>相连。节点</w:t>
      </w:r>
      <w:r w:rsidR="003C15CD" w:rsidRPr="009E7E41">
        <w:rPr>
          <w:rFonts w:hint="eastAsia"/>
          <w:szCs w:val="28"/>
        </w:rPr>
        <w:t>4</w:t>
      </w:r>
      <w:r w:rsidR="003C15CD" w:rsidRPr="009E7E41">
        <w:rPr>
          <w:rFonts w:hint="eastAsia"/>
          <w:szCs w:val="28"/>
        </w:rPr>
        <w:t>与节点</w:t>
      </w:r>
      <w:r w:rsidR="003C15CD" w:rsidRPr="009E7E41">
        <w:rPr>
          <w:rFonts w:hint="eastAsia"/>
          <w:szCs w:val="28"/>
        </w:rPr>
        <w:t>2</w:t>
      </w:r>
      <w:r w:rsidR="003C15CD" w:rsidRPr="009E7E41">
        <w:rPr>
          <w:rFonts w:hint="eastAsia"/>
          <w:szCs w:val="28"/>
        </w:rPr>
        <w:t>、节点</w:t>
      </w:r>
      <w:r w:rsidR="003C15CD" w:rsidRPr="009E7E41">
        <w:rPr>
          <w:rFonts w:hint="eastAsia"/>
          <w:szCs w:val="28"/>
        </w:rPr>
        <w:t>5</w:t>
      </w:r>
      <w:r w:rsidR="003C15CD" w:rsidRPr="009E7E41">
        <w:rPr>
          <w:rFonts w:hint="eastAsia"/>
          <w:szCs w:val="28"/>
        </w:rPr>
        <w:t>相连。节点</w:t>
      </w:r>
      <w:r w:rsidR="003C15CD" w:rsidRPr="009E7E41">
        <w:rPr>
          <w:rFonts w:hint="eastAsia"/>
          <w:szCs w:val="28"/>
        </w:rPr>
        <w:lastRenderedPageBreak/>
        <w:t>5</w:t>
      </w:r>
      <w:r w:rsidR="003C15CD" w:rsidRPr="009E7E41">
        <w:rPr>
          <w:rFonts w:hint="eastAsia"/>
          <w:szCs w:val="28"/>
        </w:rPr>
        <w:t>与节点</w:t>
      </w:r>
      <w:r w:rsidR="003C15CD" w:rsidRPr="009E7E41">
        <w:rPr>
          <w:rFonts w:hint="eastAsia"/>
          <w:szCs w:val="28"/>
        </w:rPr>
        <w:t>4</w:t>
      </w:r>
      <w:r w:rsidR="003C15CD" w:rsidRPr="009E7E41">
        <w:rPr>
          <w:rFonts w:hint="eastAsia"/>
          <w:szCs w:val="28"/>
        </w:rPr>
        <w:t>相连。首先计算节点</w:t>
      </w:r>
      <w:r w:rsidR="003C15CD" w:rsidRPr="009E7E41">
        <w:rPr>
          <w:rFonts w:hint="eastAsia"/>
          <w:szCs w:val="28"/>
        </w:rPr>
        <w:t>1</w:t>
      </w:r>
      <w:r w:rsidR="003C15CD" w:rsidRPr="009E7E41">
        <w:rPr>
          <w:rFonts w:hint="eastAsia"/>
          <w:szCs w:val="28"/>
        </w:rPr>
        <w:t>的聚集系数。节点</w:t>
      </w:r>
      <w:r w:rsidR="003C15CD" w:rsidRPr="009E7E41">
        <w:rPr>
          <w:rFonts w:hint="eastAsia"/>
          <w:szCs w:val="28"/>
        </w:rPr>
        <w:t>1</w:t>
      </w:r>
      <w:r w:rsidR="003C15CD" w:rsidRPr="009E7E41">
        <w:rPr>
          <w:rFonts w:hint="eastAsia"/>
          <w:szCs w:val="28"/>
        </w:rPr>
        <w:t>有</w:t>
      </w:r>
      <w:r w:rsidR="003C15CD" w:rsidRPr="009E7E41">
        <w:rPr>
          <w:rFonts w:hint="eastAsia"/>
          <w:szCs w:val="28"/>
        </w:rPr>
        <w:t>2</w:t>
      </w:r>
      <w:r w:rsidR="003C15CD" w:rsidRPr="009E7E41">
        <w:rPr>
          <w:rFonts w:hint="eastAsia"/>
          <w:szCs w:val="28"/>
        </w:rPr>
        <w:t>个邻居，在这两个邻居之间有</w:t>
      </w:r>
      <w:r w:rsidR="003C15CD" w:rsidRPr="009E7E41">
        <w:rPr>
          <w:rFonts w:hint="eastAsia"/>
          <w:szCs w:val="28"/>
        </w:rPr>
        <w:t>1</w:t>
      </w:r>
      <w:r w:rsidR="003C15CD" w:rsidRPr="009E7E41">
        <w:rPr>
          <w:rFonts w:hint="eastAsia"/>
          <w:szCs w:val="28"/>
        </w:rPr>
        <w:t>条边（节点</w:t>
      </w:r>
      <w:r w:rsidR="003C15CD" w:rsidRPr="009E7E41">
        <w:rPr>
          <w:rFonts w:hint="eastAsia"/>
          <w:szCs w:val="28"/>
        </w:rPr>
        <w:t>2</w:t>
      </w:r>
      <w:r w:rsidR="003C15CD" w:rsidRPr="009E7E41">
        <w:rPr>
          <w:rFonts w:hint="eastAsia"/>
          <w:szCs w:val="28"/>
        </w:rPr>
        <w:t>和节点</w:t>
      </w:r>
      <w:r w:rsidR="003C15CD" w:rsidRPr="009E7E41">
        <w:rPr>
          <w:rFonts w:hint="eastAsia"/>
          <w:szCs w:val="28"/>
        </w:rPr>
        <w:t>3</w:t>
      </w:r>
      <w:r w:rsidR="003C15CD" w:rsidRPr="009E7E41">
        <w:rPr>
          <w:rFonts w:hint="eastAsia"/>
          <w:szCs w:val="28"/>
        </w:rPr>
        <w:t>相连）。节点</w:t>
      </w:r>
      <w:r w:rsidR="003C15CD" w:rsidRPr="009E7E41">
        <w:rPr>
          <w:rFonts w:hint="eastAsia"/>
          <w:szCs w:val="28"/>
        </w:rPr>
        <w:t>1</w:t>
      </w:r>
      <w:r w:rsidR="003C15CD" w:rsidRPr="009E7E41">
        <w:rPr>
          <w:rFonts w:hint="eastAsia"/>
          <w:szCs w:val="28"/>
        </w:rPr>
        <w:t>的邻居之间可能有</w:t>
      </w:r>
      <w:r w:rsidR="003C15CD" w:rsidRPr="009E7E41">
        <w:rPr>
          <w:rFonts w:hint="eastAsia"/>
          <w:szCs w:val="28"/>
        </w:rPr>
        <w:t>1</w:t>
      </w:r>
      <w:r w:rsidR="003C15CD" w:rsidRPr="009E7E41">
        <w:rPr>
          <w:rFonts w:hint="eastAsia"/>
          <w:szCs w:val="28"/>
        </w:rPr>
        <w:t>条边。因此，节点</w:t>
      </w:r>
      <w:r w:rsidR="003C15CD" w:rsidRPr="009E7E41">
        <w:rPr>
          <w:rFonts w:hint="eastAsia"/>
          <w:szCs w:val="28"/>
        </w:rPr>
        <w:t>1</w:t>
      </w:r>
      <w:r w:rsidR="003C15CD" w:rsidRPr="009E7E41">
        <w:rPr>
          <w:rFonts w:hint="eastAsia"/>
          <w:szCs w:val="28"/>
        </w:rPr>
        <w:t>的聚集系数为</w:t>
      </w:r>
      <m:oMath>
        <m:r>
          <w:rPr>
            <w:rFonts w:ascii="Cambria Math" w:hAnsi="Cambria Math" w:hint="eastAsia"/>
            <w:szCs w:val="28"/>
          </w:rPr>
          <m:t>1/1=1</m:t>
        </m:r>
      </m:oMath>
      <w:r w:rsidR="003C15CD" w:rsidRPr="009E7E41">
        <w:rPr>
          <w:rFonts w:hint="eastAsia"/>
          <w:szCs w:val="28"/>
        </w:rPr>
        <w:t>。依次类推，节点</w:t>
      </w:r>
      <w:r w:rsidR="003C15CD" w:rsidRPr="009E7E41">
        <w:rPr>
          <w:rFonts w:hint="eastAsia"/>
          <w:szCs w:val="28"/>
        </w:rPr>
        <w:t>2</w:t>
      </w:r>
      <w:r w:rsidR="003C15CD" w:rsidRPr="009E7E41">
        <w:rPr>
          <w:rFonts w:hint="eastAsia"/>
          <w:szCs w:val="28"/>
        </w:rPr>
        <w:t>，</w:t>
      </w:r>
      <w:r w:rsidR="003C15CD" w:rsidRPr="009E7E41">
        <w:rPr>
          <w:rFonts w:hint="eastAsia"/>
          <w:szCs w:val="28"/>
        </w:rPr>
        <w:t>3</w:t>
      </w:r>
      <w:r w:rsidR="003C15CD" w:rsidRPr="009E7E41">
        <w:rPr>
          <w:rFonts w:hint="eastAsia"/>
          <w:szCs w:val="28"/>
        </w:rPr>
        <w:t>，</w:t>
      </w:r>
      <w:r w:rsidR="003C15CD" w:rsidRPr="009E7E41">
        <w:rPr>
          <w:rFonts w:hint="eastAsia"/>
          <w:szCs w:val="28"/>
        </w:rPr>
        <w:t>4</w:t>
      </w:r>
      <w:r w:rsidR="003C15CD" w:rsidRPr="009E7E41">
        <w:rPr>
          <w:rFonts w:hint="eastAsia"/>
          <w:szCs w:val="28"/>
        </w:rPr>
        <w:t>，</w:t>
      </w:r>
      <w:r w:rsidR="003C15CD" w:rsidRPr="009E7E41">
        <w:rPr>
          <w:rFonts w:hint="eastAsia"/>
          <w:szCs w:val="28"/>
        </w:rPr>
        <w:t>5</w:t>
      </w:r>
      <w:r w:rsidR="003C15CD" w:rsidRPr="009E7E41">
        <w:rPr>
          <w:rFonts w:hint="eastAsia"/>
          <w:szCs w:val="28"/>
        </w:rPr>
        <w:t>的聚集系数分别为：</w:t>
      </w:r>
      <w:r w:rsidR="004771CA" w:rsidRPr="009E7E41">
        <w:rPr>
          <w:rFonts w:hint="eastAsia"/>
          <w:szCs w:val="28"/>
        </w:rPr>
        <w:t>1</w:t>
      </w:r>
      <w:r w:rsidR="003C15CD" w:rsidRPr="009E7E41">
        <w:rPr>
          <w:rFonts w:hint="eastAsia"/>
          <w:szCs w:val="28"/>
        </w:rPr>
        <w:t>/3</w:t>
      </w:r>
      <w:r w:rsidR="003C15CD" w:rsidRPr="009E7E41">
        <w:rPr>
          <w:rFonts w:hint="eastAsia"/>
          <w:szCs w:val="28"/>
        </w:rPr>
        <w:t>，</w:t>
      </w:r>
      <w:r w:rsidR="003C15CD" w:rsidRPr="009E7E41">
        <w:rPr>
          <w:rFonts w:hint="eastAsia"/>
          <w:szCs w:val="28"/>
        </w:rPr>
        <w:t>1</w:t>
      </w:r>
      <w:r w:rsidR="003C15CD" w:rsidRPr="009E7E41">
        <w:rPr>
          <w:rFonts w:hint="eastAsia"/>
          <w:szCs w:val="28"/>
        </w:rPr>
        <w:t>，</w:t>
      </w:r>
      <w:r w:rsidR="003C15CD" w:rsidRPr="009E7E41">
        <w:rPr>
          <w:rFonts w:hint="eastAsia"/>
          <w:szCs w:val="28"/>
        </w:rPr>
        <w:t>0</w:t>
      </w:r>
      <w:r w:rsidR="003C15CD" w:rsidRPr="009E7E41">
        <w:rPr>
          <w:rFonts w:hint="eastAsia"/>
          <w:szCs w:val="28"/>
        </w:rPr>
        <w:t>，</w:t>
      </w:r>
      <w:r w:rsidR="003C15CD" w:rsidRPr="009E7E41">
        <w:rPr>
          <w:rFonts w:hint="eastAsia"/>
          <w:szCs w:val="28"/>
        </w:rPr>
        <w:t>0</w:t>
      </w:r>
      <w:r w:rsidR="003C15CD" w:rsidRPr="009E7E41">
        <w:rPr>
          <w:rFonts w:hint="eastAsia"/>
          <w:szCs w:val="28"/>
        </w:rPr>
        <w:t>。所以该社交网络的平均聚集系数为</w:t>
      </w:r>
      <w:r w:rsidR="004771CA" w:rsidRPr="009E7E41">
        <w:rPr>
          <w:rFonts w:hint="eastAsia"/>
          <w:szCs w:val="28"/>
        </w:rPr>
        <w:t>7</w:t>
      </w:r>
      <w:r w:rsidR="003C15CD" w:rsidRPr="009E7E41">
        <w:rPr>
          <w:rFonts w:hint="eastAsia"/>
          <w:szCs w:val="28"/>
        </w:rPr>
        <w:t>/15</w:t>
      </w:r>
      <w:r w:rsidR="003C15CD" w:rsidRPr="009E7E41">
        <w:rPr>
          <w:rFonts w:hint="eastAsia"/>
          <w:szCs w:val="28"/>
        </w:rPr>
        <w:t>，约等于</w:t>
      </w:r>
      <w:r w:rsidR="003C15CD" w:rsidRPr="009E7E41">
        <w:rPr>
          <w:rFonts w:hint="eastAsia"/>
          <w:szCs w:val="28"/>
        </w:rPr>
        <w:t>0.</w:t>
      </w:r>
      <w:r w:rsidR="004771CA" w:rsidRPr="009E7E41">
        <w:rPr>
          <w:rFonts w:hint="eastAsia"/>
          <w:szCs w:val="28"/>
        </w:rPr>
        <w:t>47</w:t>
      </w:r>
      <w:r w:rsidR="003C15CD" w:rsidRPr="009E7E41">
        <w:rPr>
          <w:rFonts w:hint="eastAsia"/>
          <w:szCs w:val="28"/>
        </w:rPr>
        <w:t>。</w:t>
      </w:r>
    </w:p>
    <w:p w14:paraId="4B686616" w14:textId="349F99C3" w:rsidR="008D22F9" w:rsidRDefault="008D22F9" w:rsidP="008D22F9">
      <w:pPr>
        <w:pStyle w:val="a9"/>
        <w:numPr>
          <w:ilvl w:val="0"/>
          <w:numId w:val="7"/>
        </w:numPr>
        <w:ind w:firstLineChars="0"/>
        <w:rPr>
          <w:szCs w:val="28"/>
        </w:rPr>
      </w:pPr>
      <w:r w:rsidRPr="008D22F9">
        <w:rPr>
          <w:rFonts w:hint="eastAsia"/>
          <w:szCs w:val="28"/>
        </w:rPr>
        <w:t>优化和扩展</w:t>
      </w:r>
    </w:p>
    <w:p w14:paraId="00886A07" w14:textId="765A2DE2" w:rsidR="00A97A15" w:rsidRDefault="00A97A15" w:rsidP="00A97A15">
      <w:pPr>
        <w:pStyle w:val="a9"/>
        <w:numPr>
          <w:ilvl w:val="0"/>
          <w:numId w:val="10"/>
        </w:numPr>
        <w:ind w:firstLineChars="0"/>
        <w:rPr>
          <w:szCs w:val="28"/>
        </w:rPr>
      </w:pPr>
      <w:r w:rsidRPr="00A97A15">
        <w:rPr>
          <w:rFonts w:hint="eastAsia"/>
          <w:szCs w:val="28"/>
        </w:rPr>
        <w:t>实现用户推荐功能</w:t>
      </w:r>
      <w:r w:rsidR="001B5A8A">
        <w:rPr>
          <w:rFonts w:hint="eastAsia"/>
          <w:szCs w:val="28"/>
        </w:rPr>
        <w:t>，并进行</w:t>
      </w:r>
      <w:r w:rsidR="001B5A8A" w:rsidRPr="001B5A8A">
        <w:rPr>
          <w:rFonts w:hint="eastAsia"/>
          <w:szCs w:val="28"/>
        </w:rPr>
        <w:t>时间复杂度和空间复杂度</w:t>
      </w:r>
      <w:r w:rsidR="001B5A8A">
        <w:rPr>
          <w:rFonts w:hint="eastAsia"/>
          <w:szCs w:val="28"/>
        </w:rPr>
        <w:t>分析。</w:t>
      </w:r>
    </w:p>
    <w:p w14:paraId="50D3B4B0" w14:textId="6F7DEDBD" w:rsidR="00A97A15" w:rsidRPr="00301109" w:rsidRDefault="00A77628" w:rsidP="00A77628">
      <w:pPr>
        <w:pStyle w:val="a9"/>
        <w:ind w:left="879" w:firstLine="480"/>
        <w:rPr>
          <w:szCs w:val="28"/>
        </w:rPr>
      </w:pPr>
      <w:r>
        <w:rPr>
          <w:rFonts w:hint="eastAsia"/>
          <w:szCs w:val="28"/>
        </w:rPr>
        <w:t>针对任一用户，</w:t>
      </w:r>
      <w:r w:rsidR="00A97A15" w:rsidRPr="00A97A15">
        <w:rPr>
          <w:rFonts w:hint="eastAsia"/>
          <w:szCs w:val="28"/>
        </w:rPr>
        <w:t>基于共同朋友数量</w:t>
      </w:r>
      <w:r>
        <w:rPr>
          <w:rFonts w:hint="eastAsia"/>
          <w:szCs w:val="28"/>
        </w:rPr>
        <w:t>，</w:t>
      </w:r>
      <w:r w:rsidR="00F35F37">
        <w:rPr>
          <w:rFonts w:hint="eastAsia"/>
          <w:szCs w:val="28"/>
        </w:rPr>
        <w:t>向其</w:t>
      </w:r>
      <w:r>
        <w:rPr>
          <w:rFonts w:hint="eastAsia"/>
          <w:szCs w:val="28"/>
        </w:rPr>
        <w:t>推荐</w:t>
      </w:r>
      <w:r w:rsidR="004E6974">
        <w:rPr>
          <w:rFonts w:hint="eastAsia"/>
          <w:szCs w:val="28"/>
        </w:rPr>
        <w:t>三个最有可能的</w:t>
      </w:r>
      <w:r w:rsidR="00254A12">
        <w:rPr>
          <w:rFonts w:hint="eastAsia"/>
          <w:szCs w:val="28"/>
        </w:rPr>
        <w:t>潜在朋友</w:t>
      </w:r>
      <w:r>
        <w:rPr>
          <w:rFonts w:hint="eastAsia"/>
          <w:szCs w:val="28"/>
        </w:rPr>
        <w:t>。</w:t>
      </w:r>
      <w:r w:rsidR="00F35F37">
        <w:rPr>
          <w:rFonts w:hint="eastAsia"/>
          <w:szCs w:val="28"/>
        </w:rPr>
        <w:t>例如，用户</w:t>
      </w:r>
      <w:r w:rsidR="00F35F37">
        <w:rPr>
          <w:rFonts w:hint="eastAsia"/>
          <w:szCs w:val="28"/>
        </w:rPr>
        <w:t>A</w:t>
      </w:r>
      <w:r w:rsidR="00F35F37">
        <w:rPr>
          <w:rFonts w:hint="eastAsia"/>
          <w:szCs w:val="28"/>
        </w:rPr>
        <w:t>与用户</w:t>
      </w:r>
      <w:r w:rsidR="00F35F37">
        <w:rPr>
          <w:rFonts w:hint="eastAsia"/>
          <w:szCs w:val="28"/>
        </w:rPr>
        <w:t>B</w:t>
      </w:r>
      <w:r w:rsidR="00F35F37">
        <w:rPr>
          <w:rFonts w:hint="eastAsia"/>
          <w:szCs w:val="28"/>
        </w:rPr>
        <w:t>拥有最多共同好友，但用户</w:t>
      </w:r>
      <w:r w:rsidR="00F35F37">
        <w:rPr>
          <w:rFonts w:hint="eastAsia"/>
          <w:szCs w:val="28"/>
        </w:rPr>
        <w:t>B</w:t>
      </w:r>
      <w:r w:rsidR="00F35F37">
        <w:rPr>
          <w:rFonts w:hint="eastAsia"/>
          <w:szCs w:val="28"/>
        </w:rPr>
        <w:t>并不是用户</w:t>
      </w:r>
      <w:r w:rsidR="00F35F37">
        <w:rPr>
          <w:rFonts w:hint="eastAsia"/>
          <w:szCs w:val="28"/>
        </w:rPr>
        <w:t>A</w:t>
      </w:r>
      <w:r w:rsidR="00F35F37">
        <w:rPr>
          <w:rFonts w:hint="eastAsia"/>
          <w:szCs w:val="28"/>
        </w:rPr>
        <w:t>的直接朋友，则向用户</w:t>
      </w:r>
      <w:r w:rsidR="00F35F37">
        <w:rPr>
          <w:rFonts w:hint="eastAsia"/>
          <w:szCs w:val="28"/>
        </w:rPr>
        <w:t>A</w:t>
      </w:r>
      <w:r w:rsidR="00F35F37">
        <w:rPr>
          <w:rFonts w:hint="eastAsia"/>
          <w:szCs w:val="28"/>
        </w:rPr>
        <w:t>推荐用户</w:t>
      </w:r>
      <w:r w:rsidR="00F35F37">
        <w:rPr>
          <w:rFonts w:hint="eastAsia"/>
          <w:szCs w:val="28"/>
        </w:rPr>
        <w:t>B</w:t>
      </w:r>
      <w:r w:rsidR="00F35F37">
        <w:rPr>
          <w:rFonts w:hint="eastAsia"/>
          <w:szCs w:val="28"/>
        </w:rPr>
        <w:t>。</w:t>
      </w:r>
    </w:p>
    <w:p w14:paraId="22C6B3B8" w14:textId="6D9082FC" w:rsidR="00023C9A" w:rsidRDefault="00023C9A" w:rsidP="00301109">
      <w:pPr>
        <w:pStyle w:val="2"/>
        <w:numPr>
          <w:ilvl w:val="0"/>
          <w:numId w:val="2"/>
        </w:numPr>
        <w:ind w:firstLine="0"/>
      </w:pPr>
      <w:r>
        <w:rPr>
          <w:rFonts w:hint="eastAsia"/>
        </w:rPr>
        <w:t>实现细节</w:t>
      </w:r>
    </w:p>
    <w:p w14:paraId="5F13C324" w14:textId="18B96203" w:rsidR="004B6606" w:rsidRDefault="004B6606" w:rsidP="004B6606">
      <w:pPr>
        <w:pStyle w:val="a9"/>
        <w:numPr>
          <w:ilvl w:val="0"/>
          <w:numId w:val="11"/>
        </w:numPr>
        <w:ind w:firstLineChars="0"/>
      </w:pPr>
      <w:r>
        <w:rPr>
          <w:rFonts w:hint="eastAsia"/>
        </w:rPr>
        <w:t>社交数据</w:t>
      </w:r>
    </w:p>
    <w:p w14:paraId="7BB49B78" w14:textId="6397BC02" w:rsidR="00CA7E00" w:rsidRDefault="007D3CB7" w:rsidP="00A07DAB">
      <w:pPr>
        <w:ind w:left="420" w:firstLineChars="200" w:firstLine="480"/>
      </w:pPr>
      <w:r>
        <w:rPr>
          <w:rFonts w:hint="eastAsia"/>
        </w:rPr>
        <w:t>社交数据</w:t>
      </w:r>
      <w:r w:rsidR="00A07DAB">
        <w:rPr>
          <w:rFonts w:hint="eastAsia"/>
        </w:rPr>
        <w:t>（</w:t>
      </w:r>
      <w:r w:rsidR="00A07DAB">
        <w:rPr>
          <w:rFonts w:hint="eastAsia"/>
        </w:rPr>
        <w:t>data</w:t>
      </w:r>
      <w:r w:rsidR="00A07DAB">
        <w:t>.txt</w:t>
      </w:r>
      <w:r w:rsidR="00A07DAB">
        <w:rPr>
          <w:rFonts w:hint="eastAsia"/>
        </w:rPr>
        <w:t>）</w:t>
      </w:r>
      <w:r>
        <w:rPr>
          <w:rFonts w:hint="eastAsia"/>
        </w:rPr>
        <w:t>随</w:t>
      </w:r>
      <w:r w:rsidR="00A07DAB">
        <w:t>Project</w:t>
      </w:r>
      <w:r>
        <w:rPr>
          <w:rFonts w:hint="eastAsia"/>
        </w:rPr>
        <w:t>下发</w:t>
      </w:r>
      <w:r>
        <w:t>,</w:t>
      </w:r>
      <w:r>
        <w:rPr>
          <w:rFonts w:hint="eastAsia"/>
        </w:rPr>
        <w:t>以</w:t>
      </w:r>
      <w:r w:rsidR="00A07DAB">
        <w:rPr>
          <w:rFonts w:hint="eastAsia"/>
        </w:rPr>
        <w:t>无向</w:t>
      </w:r>
      <w:r>
        <w:rPr>
          <w:rFonts w:hint="eastAsia"/>
        </w:rPr>
        <w:t>图的边形式给出</w:t>
      </w:r>
      <w:r>
        <w:rPr>
          <w:rFonts w:hint="eastAsia"/>
        </w:rPr>
        <w:t>,</w:t>
      </w:r>
      <w:r>
        <w:rPr>
          <w:rFonts w:hint="eastAsia"/>
        </w:rPr>
        <w:t>可自行决定如何解析并构建相应结构</w:t>
      </w:r>
      <w:r w:rsidR="00A07DAB">
        <w:rPr>
          <w:rFonts w:hint="eastAsia"/>
        </w:rPr>
        <w:t>。</w:t>
      </w:r>
    </w:p>
    <w:p w14:paraId="0C873E05" w14:textId="76900493" w:rsidR="004B6606" w:rsidRDefault="007D3CB7" w:rsidP="007D3CB7">
      <w:pPr>
        <w:pStyle w:val="a9"/>
        <w:numPr>
          <w:ilvl w:val="0"/>
          <w:numId w:val="11"/>
        </w:numPr>
        <w:ind w:firstLineChars="0"/>
      </w:pPr>
      <w:r>
        <w:rPr>
          <w:rFonts w:hint="eastAsia"/>
        </w:rPr>
        <w:t>代码结构</w:t>
      </w:r>
    </w:p>
    <w:p w14:paraId="0E0C8307" w14:textId="42F583EA" w:rsidR="007D3CB7" w:rsidRPr="009E7E41" w:rsidRDefault="007D3CB7" w:rsidP="00A07DAB">
      <w:pPr>
        <w:pStyle w:val="a9"/>
        <w:ind w:left="442" w:firstLine="480"/>
      </w:pPr>
      <w:r w:rsidRPr="009E7E41">
        <w:rPr>
          <w:rFonts w:hint="eastAsia"/>
        </w:rPr>
        <w:t>代码应直接对数据文件进行操作而非从屏幕进行读入，并且有相应的输出文件。对于基础要求</w:t>
      </w:r>
      <w:r w:rsidR="00A07DAB" w:rsidRPr="009E7E41">
        <w:rPr>
          <w:rFonts w:hint="eastAsia"/>
        </w:rPr>
        <w:t>b</w:t>
      </w:r>
      <w:r w:rsidR="00A07DAB" w:rsidRPr="009E7E41">
        <w:t>)</w:t>
      </w:r>
      <w:r w:rsidR="00A07DAB" w:rsidRPr="009E7E41">
        <w:rPr>
          <w:rFonts w:hint="eastAsia"/>
        </w:rPr>
        <w:t>/</w:t>
      </w:r>
      <w:r w:rsidR="00A07DAB" w:rsidRPr="009E7E41">
        <w:rPr>
          <w:rFonts w:hint="eastAsia"/>
        </w:rPr>
        <w:t>高级要求</w:t>
      </w:r>
      <w:r w:rsidRPr="009E7E41">
        <w:rPr>
          <w:rFonts w:hint="eastAsia"/>
        </w:rPr>
        <w:t>b</w:t>
      </w:r>
      <w:r w:rsidRPr="009E7E41">
        <w:t>)</w:t>
      </w:r>
      <w:r w:rsidR="00A07DAB" w:rsidRPr="009E7E41">
        <w:rPr>
          <w:rFonts w:hint="eastAsia"/>
        </w:rPr>
        <w:t>等</w:t>
      </w:r>
      <w:r w:rsidRPr="009E7E41">
        <w:rPr>
          <w:rFonts w:hint="eastAsia"/>
        </w:rPr>
        <w:t>需要额外输入的，请自行设计测试用例，</w:t>
      </w:r>
      <w:r w:rsidR="004771CA" w:rsidRPr="009E7E41">
        <w:rPr>
          <w:rFonts w:hint="eastAsia"/>
        </w:rPr>
        <w:t>记录于</w:t>
      </w:r>
      <w:r w:rsidR="004771CA" w:rsidRPr="009E7E41">
        <w:rPr>
          <w:rFonts w:hint="eastAsia"/>
        </w:rPr>
        <w:t>sample</w:t>
      </w:r>
      <w:r w:rsidR="004771CA" w:rsidRPr="009E7E41">
        <w:t>.txt</w:t>
      </w:r>
      <w:r w:rsidR="004771CA" w:rsidRPr="009E7E41">
        <w:rPr>
          <w:rFonts w:hint="eastAsia"/>
        </w:rPr>
        <w:t>，</w:t>
      </w:r>
      <w:r w:rsidRPr="009E7E41">
        <w:rPr>
          <w:rFonts w:hint="eastAsia"/>
        </w:rPr>
        <w:t>并随</w:t>
      </w:r>
      <w:r w:rsidR="004771CA" w:rsidRPr="009E7E41">
        <w:rPr>
          <w:rFonts w:hint="eastAsia"/>
        </w:rPr>
        <w:t>代码</w:t>
      </w:r>
      <w:r w:rsidRPr="009E7E41">
        <w:rPr>
          <w:rFonts w:hint="eastAsia"/>
        </w:rPr>
        <w:t>文件提交，测试用例在</w:t>
      </w:r>
      <w:r w:rsidRPr="009E7E41">
        <w:rPr>
          <w:rFonts w:hint="eastAsia"/>
        </w:rPr>
        <w:t>1</w:t>
      </w:r>
      <w:r w:rsidRPr="009E7E41">
        <w:t>0</w:t>
      </w:r>
      <w:r w:rsidRPr="009E7E41">
        <w:rPr>
          <w:rFonts w:hint="eastAsia"/>
        </w:rPr>
        <w:t>组左右为宜，但不需要提交下发的社交数据文件。</w:t>
      </w:r>
    </w:p>
    <w:p w14:paraId="39F5E17F" w14:textId="5BC2440C" w:rsidR="00E17F28" w:rsidRPr="009E7E41" w:rsidRDefault="00E17F28" w:rsidP="00A07DAB">
      <w:pPr>
        <w:pStyle w:val="a9"/>
        <w:ind w:left="442" w:firstLine="480"/>
      </w:pPr>
      <w:r w:rsidRPr="009E7E41">
        <w:rPr>
          <w:rFonts w:hint="eastAsia"/>
        </w:rPr>
        <w:t>代码的所有输出应在同一个</w:t>
      </w:r>
      <w:r w:rsidRPr="009E7E41">
        <w:rPr>
          <w:rFonts w:hint="eastAsia"/>
        </w:rPr>
        <w:t>o</w:t>
      </w:r>
      <w:r w:rsidRPr="009E7E41">
        <w:t>utput.txt</w:t>
      </w:r>
      <w:r w:rsidRPr="009E7E41">
        <w:rPr>
          <w:rFonts w:hint="eastAsia"/>
        </w:rPr>
        <w:t>文件内，并包含必要的文字说明输出的是什么，输出可以使用中文。</w:t>
      </w:r>
    </w:p>
    <w:p w14:paraId="06FF6A5B" w14:textId="2453B980" w:rsidR="004771CA" w:rsidRDefault="004771CA" w:rsidP="00A07DAB">
      <w:pPr>
        <w:pStyle w:val="a9"/>
        <w:ind w:left="442" w:firstLine="480"/>
        <w:rPr>
          <w:ins w:id="10" w:author="jiexie chen" w:date="2023-12-12T10:39:00Z"/>
        </w:rPr>
      </w:pPr>
      <w:r w:rsidRPr="009E7E41">
        <w:rPr>
          <w:rFonts w:hint="eastAsia"/>
        </w:rPr>
        <w:t>我们将会下发</w:t>
      </w:r>
      <w:r w:rsidRPr="009E7E41">
        <w:rPr>
          <w:rFonts w:hint="eastAsia"/>
        </w:rPr>
        <w:t>sample</w:t>
      </w:r>
      <w:r w:rsidRPr="009E7E41">
        <w:t>.txt</w:t>
      </w:r>
      <w:r w:rsidRPr="009E7E41">
        <w:rPr>
          <w:rFonts w:hint="eastAsia"/>
        </w:rPr>
        <w:t>和</w:t>
      </w:r>
      <w:r w:rsidRPr="009E7E41">
        <w:rPr>
          <w:rFonts w:hint="eastAsia"/>
        </w:rPr>
        <w:t>output.txt</w:t>
      </w:r>
      <w:r w:rsidRPr="009E7E41">
        <w:rPr>
          <w:rFonts w:hint="eastAsia"/>
        </w:rPr>
        <w:t>的样例。</w:t>
      </w:r>
      <w:r w:rsidR="00787572" w:rsidRPr="009E7E41">
        <w:rPr>
          <w:rFonts w:hint="eastAsia"/>
        </w:rPr>
        <w:t>请注意</w:t>
      </w:r>
      <w:r w:rsidR="00787572" w:rsidRPr="009E7E41">
        <w:rPr>
          <w:rFonts w:hint="eastAsia"/>
        </w:rPr>
        <w:t>sample</w:t>
      </w:r>
      <w:r w:rsidR="00787572" w:rsidRPr="009E7E41">
        <w:t>.txt</w:t>
      </w:r>
      <w:r w:rsidR="00787572" w:rsidRPr="009E7E41">
        <w:rPr>
          <w:rFonts w:hint="eastAsia"/>
        </w:rPr>
        <w:t>和</w:t>
      </w:r>
      <w:r w:rsidR="00787572" w:rsidRPr="009E7E41">
        <w:rPr>
          <w:rFonts w:hint="eastAsia"/>
        </w:rPr>
        <w:t>output.txt</w:t>
      </w:r>
      <w:r w:rsidR="00787572" w:rsidRPr="009E7E41">
        <w:rPr>
          <w:rFonts w:hint="eastAsia"/>
        </w:rPr>
        <w:t>中的数据均为捏造，仅有格式可供参考。</w:t>
      </w:r>
    </w:p>
    <w:p w14:paraId="6C792188" w14:textId="4E2CCC0B" w:rsidR="005A6B23" w:rsidRDefault="005A6B23" w:rsidP="005A6B23">
      <w:pPr>
        <w:pStyle w:val="a9"/>
        <w:numPr>
          <w:ilvl w:val="0"/>
          <w:numId w:val="5"/>
        </w:numPr>
        <w:ind w:firstLineChars="0"/>
        <w:rPr>
          <w:ins w:id="11" w:author="jiexie chen" w:date="2023-12-12T10:39:00Z"/>
        </w:rPr>
      </w:pPr>
      <w:ins w:id="12" w:author="jiexie chen" w:date="2023-12-12T10:39:00Z">
        <w:r>
          <w:rPr>
            <w:rFonts w:hint="eastAsia"/>
          </w:rPr>
          <w:t>正确示例</w:t>
        </w:r>
      </w:ins>
    </w:p>
    <w:p w14:paraId="04D6072C" w14:textId="28123C49" w:rsidR="005A6B23" w:rsidRDefault="005A6B23" w:rsidP="005A6B23">
      <w:pPr>
        <w:pStyle w:val="a9"/>
        <w:ind w:left="442" w:firstLine="480"/>
        <w:rPr>
          <w:ins w:id="13" w:author="jiexie chen" w:date="2023-12-12T10:43:00Z"/>
        </w:rPr>
      </w:pPr>
      <w:ins w:id="14" w:author="jiexie chen" w:date="2023-12-12T10:41:00Z">
        <w:r>
          <w:rPr>
            <w:rFonts w:hint="eastAsia"/>
          </w:rPr>
          <w:t>我们提供基础要求</w:t>
        </w:r>
        <w:r>
          <w:rPr>
            <w:rFonts w:hint="eastAsia"/>
          </w:rPr>
          <w:t>b</w:t>
        </w:r>
      </w:ins>
      <w:ins w:id="15" w:author="jiexie chen" w:date="2023-12-12T10:42:00Z">
        <w:r>
          <w:rPr>
            <w:rFonts w:hint="eastAsia"/>
          </w:rPr>
          <w:t>）</w:t>
        </w:r>
      </w:ins>
      <w:ins w:id="16" w:author="jiexie chen" w:date="2023-12-12T10:41:00Z">
        <w:r>
          <w:rPr>
            <w:rFonts w:hint="eastAsia"/>
          </w:rPr>
          <w:t>和</w:t>
        </w:r>
      </w:ins>
      <w:ins w:id="17" w:author="jiexie chen" w:date="2023-12-12T10:42:00Z">
        <w:r>
          <w:rPr>
            <w:rFonts w:hint="eastAsia"/>
          </w:rPr>
          <w:t>高级要求</w:t>
        </w:r>
        <w:r>
          <w:rPr>
            <w:rFonts w:hint="eastAsia"/>
          </w:rPr>
          <w:t>b</w:t>
        </w:r>
        <w:r>
          <w:rPr>
            <w:rFonts w:hint="eastAsia"/>
          </w:rPr>
          <w:t>）的正确输入</w:t>
        </w:r>
      </w:ins>
      <w:ins w:id="18" w:author="jiexie chen" w:date="2023-12-12T10:43:00Z">
        <w:r>
          <w:rPr>
            <w:rFonts w:hint="eastAsia"/>
          </w:rPr>
          <w:t>和</w:t>
        </w:r>
      </w:ins>
      <w:ins w:id="19" w:author="jiexie chen" w:date="2023-12-12T10:42:00Z">
        <w:r>
          <w:rPr>
            <w:rFonts w:hint="eastAsia"/>
          </w:rPr>
          <w:t>输出示例，以便测试程序正确性</w:t>
        </w:r>
      </w:ins>
      <w:ins w:id="20" w:author="jiexie chen" w:date="2023-12-12T10:43:00Z">
        <w:r>
          <w:rPr>
            <w:rFonts w:hint="eastAsia"/>
          </w:rPr>
          <w:t>。</w:t>
        </w:r>
      </w:ins>
    </w:p>
    <w:p w14:paraId="5E945E2A" w14:textId="027C880F" w:rsidR="005A6B23" w:rsidRPr="007F59F4" w:rsidRDefault="005A6B23" w:rsidP="005A6B23">
      <w:pPr>
        <w:pStyle w:val="a9"/>
        <w:numPr>
          <w:ilvl w:val="0"/>
          <w:numId w:val="13"/>
        </w:numPr>
        <w:ind w:firstLineChars="0"/>
        <w:rPr>
          <w:ins w:id="21" w:author="jiexie chen" w:date="2023-12-12T10:51:00Z"/>
        </w:rPr>
      </w:pPr>
      <w:ins w:id="22" w:author="jiexie chen" w:date="2023-12-12T10:48:00Z">
        <w:r>
          <w:rPr>
            <w:rFonts w:hint="eastAsia"/>
            <w:szCs w:val="28"/>
          </w:rPr>
          <w:t>查</w:t>
        </w:r>
        <w:r w:rsidRPr="00A97A15">
          <w:rPr>
            <w:rFonts w:hint="eastAsia"/>
            <w:szCs w:val="28"/>
          </w:rPr>
          <w:t>询用户的直接和间接朋友数量</w:t>
        </w:r>
      </w:ins>
    </w:p>
    <w:p w14:paraId="48FABF6F" w14:textId="030B6896" w:rsidR="007F59F4" w:rsidRDefault="007F59F4" w:rsidP="007F59F4">
      <w:pPr>
        <w:pStyle w:val="a9"/>
        <w:ind w:left="860" w:firstLineChars="0" w:firstLine="0"/>
        <w:rPr>
          <w:ins w:id="23" w:author="jiexie chen" w:date="2023-12-12T10:51:00Z"/>
          <w:szCs w:val="28"/>
        </w:rPr>
      </w:pPr>
      <w:ins w:id="24" w:author="jiexie chen" w:date="2023-12-12T10:51:00Z">
        <w:r>
          <w:rPr>
            <w:rFonts w:hint="eastAsia"/>
            <w:szCs w:val="28"/>
          </w:rPr>
          <w:t>输入</w:t>
        </w:r>
      </w:ins>
      <w:ins w:id="25" w:author="jiexie chen" w:date="2023-12-12T10:55:00Z">
        <w:r w:rsidR="008C1877">
          <w:rPr>
            <w:rFonts w:hint="eastAsia"/>
            <w:szCs w:val="28"/>
          </w:rPr>
          <w:t>：</w:t>
        </w:r>
      </w:ins>
      <w:ins w:id="26" w:author="jiexie chen" w:date="2023-12-12T10:54:00Z">
        <w:r w:rsidR="008C1877">
          <w:rPr>
            <w:rFonts w:hint="eastAsia"/>
            <w:szCs w:val="28"/>
          </w:rPr>
          <w:t>5</w:t>
        </w:r>
      </w:ins>
    </w:p>
    <w:p w14:paraId="3278C1F7" w14:textId="17EC2B19" w:rsidR="007F59F4" w:rsidRPr="005A6B23" w:rsidRDefault="007F59F4">
      <w:pPr>
        <w:pStyle w:val="a9"/>
        <w:ind w:left="860" w:firstLineChars="0" w:firstLine="0"/>
        <w:rPr>
          <w:ins w:id="27" w:author="jiexie chen" w:date="2023-12-12T10:48:00Z"/>
        </w:rPr>
        <w:pPrChange w:id="28" w:author="jiexie chen" w:date="2023-12-12T10:51:00Z">
          <w:pPr>
            <w:pStyle w:val="a9"/>
            <w:numPr>
              <w:numId w:val="13"/>
            </w:numPr>
            <w:ind w:left="860" w:firstLineChars="0" w:hanging="440"/>
          </w:pPr>
        </w:pPrChange>
      </w:pPr>
      <w:ins w:id="29" w:author="jiexie chen" w:date="2023-12-12T10:51:00Z">
        <w:r>
          <w:rPr>
            <w:rFonts w:hint="eastAsia"/>
            <w:szCs w:val="28"/>
          </w:rPr>
          <w:t>输出</w:t>
        </w:r>
      </w:ins>
      <w:ins w:id="30" w:author="jiexie chen" w:date="2023-12-12T10:55:00Z">
        <w:r w:rsidR="008C1877">
          <w:rPr>
            <w:rFonts w:hint="eastAsia"/>
            <w:szCs w:val="28"/>
          </w:rPr>
          <w:t>：</w:t>
        </w:r>
        <w:r w:rsidR="008C1877" w:rsidRPr="008C1877">
          <w:rPr>
            <w:rFonts w:hint="eastAsia"/>
            <w:szCs w:val="28"/>
          </w:rPr>
          <w:t>用户</w:t>
        </w:r>
        <w:r w:rsidR="008C1877" w:rsidRPr="008C1877">
          <w:rPr>
            <w:rFonts w:hint="eastAsia"/>
            <w:szCs w:val="28"/>
          </w:rPr>
          <w:t>5</w:t>
        </w:r>
        <w:r w:rsidR="008C1877" w:rsidRPr="008C1877">
          <w:rPr>
            <w:rFonts w:hint="eastAsia"/>
            <w:szCs w:val="28"/>
          </w:rPr>
          <w:t>的直接朋友数量为</w:t>
        </w:r>
      </w:ins>
      <w:ins w:id="31" w:author="jiexie chen" w:date="2023-12-12T11:22:00Z">
        <w:r w:rsidR="003553C9">
          <w:rPr>
            <w:rFonts w:hint="eastAsia"/>
            <w:szCs w:val="28"/>
          </w:rPr>
          <w:t>13</w:t>
        </w:r>
      </w:ins>
      <w:ins w:id="32" w:author="jiexie chen" w:date="2023-12-12T10:55:00Z">
        <w:r w:rsidR="008C1877" w:rsidRPr="008C1877">
          <w:rPr>
            <w:rFonts w:hint="eastAsia"/>
            <w:szCs w:val="28"/>
          </w:rPr>
          <w:t>，间接朋友数量为</w:t>
        </w:r>
      </w:ins>
      <w:ins w:id="33" w:author="jiexie chen" w:date="2023-12-12T20:46:00Z">
        <w:r w:rsidR="000A74FC">
          <w:rPr>
            <w:rFonts w:hint="eastAsia"/>
            <w:szCs w:val="28"/>
          </w:rPr>
          <w:t>334</w:t>
        </w:r>
      </w:ins>
      <w:ins w:id="34" w:author="jiexie chen" w:date="2023-12-12T10:55:00Z">
        <w:r w:rsidR="008C1877" w:rsidRPr="008C1877">
          <w:rPr>
            <w:rFonts w:hint="eastAsia"/>
            <w:szCs w:val="28"/>
          </w:rPr>
          <w:t>。</w:t>
        </w:r>
      </w:ins>
    </w:p>
    <w:p w14:paraId="030469D3" w14:textId="50234C6D" w:rsidR="005A6B23" w:rsidRPr="007F59F4" w:rsidRDefault="005A6B23" w:rsidP="005A6B23">
      <w:pPr>
        <w:pStyle w:val="a9"/>
        <w:numPr>
          <w:ilvl w:val="0"/>
          <w:numId w:val="13"/>
        </w:numPr>
        <w:ind w:firstLineChars="0"/>
        <w:rPr>
          <w:ins w:id="35" w:author="jiexie chen" w:date="2023-12-12T10:51:00Z"/>
        </w:rPr>
      </w:pPr>
      <w:ins w:id="36" w:author="jiexie chen" w:date="2023-12-12T10:48:00Z">
        <w:r w:rsidRPr="00A97A15">
          <w:rPr>
            <w:rFonts w:hint="eastAsia"/>
            <w:szCs w:val="28"/>
          </w:rPr>
          <w:t>计算两个用户之间的最短社交距离</w:t>
        </w:r>
      </w:ins>
    </w:p>
    <w:p w14:paraId="11B07EE9" w14:textId="1F6CBE58" w:rsidR="007F59F4" w:rsidRDefault="007F59F4" w:rsidP="007F59F4">
      <w:pPr>
        <w:pStyle w:val="a9"/>
        <w:ind w:left="860" w:firstLineChars="0" w:firstLine="0"/>
        <w:rPr>
          <w:ins w:id="37" w:author="jiexie chen" w:date="2023-12-12T10:51:00Z"/>
          <w:szCs w:val="28"/>
        </w:rPr>
      </w:pPr>
      <w:ins w:id="38" w:author="jiexie chen" w:date="2023-12-12T10:51:00Z">
        <w:r>
          <w:rPr>
            <w:rFonts w:hint="eastAsia"/>
            <w:szCs w:val="28"/>
          </w:rPr>
          <w:t>输入：</w:t>
        </w:r>
      </w:ins>
      <w:ins w:id="39" w:author="jiexie chen" w:date="2023-12-12T10:55:00Z">
        <w:r w:rsidR="008C1877">
          <w:rPr>
            <w:rFonts w:hint="eastAsia"/>
            <w:szCs w:val="28"/>
          </w:rPr>
          <w:t>5</w:t>
        </w:r>
        <w:r w:rsidR="008C1877">
          <w:rPr>
            <w:szCs w:val="28"/>
          </w:rPr>
          <w:t xml:space="preserve"> </w:t>
        </w:r>
        <w:r w:rsidR="008C1877">
          <w:rPr>
            <w:rFonts w:hint="eastAsia"/>
            <w:szCs w:val="28"/>
          </w:rPr>
          <w:t>12</w:t>
        </w:r>
      </w:ins>
    </w:p>
    <w:p w14:paraId="34ABA03D" w14:textId="41030D39" w:rsidR="007F59F4" w:rsidRPr="005A6B23" w:rsidRDefault="007F59F4">
      <w:pPr>
        <w:pStyle w:val="a9"/>
        <w:ind w:left="860" w:firstLineChars="0" w:firstLine="0"/>
        <w:rPr>
          <w:ins w:id="40" w:author="jiexie chen" w:date="2023-12-12T10:48:00Z"/>
        </w:rPr>
        <w:pPrChange w:id="41" w:author="jiexie chen" w:date="2023-12-12T10:51:00Z">
          <w:pPr>
            <w:pStyle w:val="a9"/>
            <w:numPr>
              <w:numId w:val="13"/>
            </w:numPr>
            <w:ind w:left="860" w:firstLineChars="0" w:hanging="440"/>
          </w:pPr>
        </w:pPrChange>
      </w:pPr>
      <w:ins w:id="42" w:author="jiexie chen" w:date="2023-12-12T10:51:00Z">
        <w:r>
          <w:rPr>
            <w:rFonts w:hint="eastAsia"/>
            <w:szCs w:val="28"/>
          </w:rPr>
          <w:t>输出：</w:t>
        </w:r>
      </w:ins>
      <w:ins w:id="43" w:author="jiexie chen" w:date="2023-12-12T10:55:00Z">
        <w:r w:rsidR="008C1877" w:rsidRPr="008C1877">
          <w:rPr>
            <w:rFonts w:hint="eastAsia"/>
            <w:szCs w:val="28"/>
          </w:rPr>
          <w:t>用户</w:t>
        </w:r>
        <w:r w:rsidR="008C1877" w:rsidRPr="008C1877">
          <w:rPr>
            <w:rFonts w:hint="eastAsia"/>
            <w:szCs w:val="28"/>
          </w:rPr>
          <w:t>5</w:t>
        </w:r>
        <w:r w:rsidR="008C1877" w:rsidRPr="008C1877">
          <w:rPr>
            <w:rFonts w:hint="eastAsia"/>
            <w:szCs w:val="28"/>
          </w:rPr>
          <w:t>和用户</w:t>
        </w:r>
        <w:r w:rsidR="008C1877" w:rsidRPr="008C1877">
          <w:rPr>
            <w:rFonts w:hint="eastAsia"/>
            <w:szCs w:val="28"/>
          </w:rPr>
          <w:t>12</w:t>
        </w:r>
        <w:r w:rsidR="008C1877" w:rsidRPr="008C1877">
          <w:rPr>
            <w:rFonts w:hint="eastAsia"/>
            <w:szCs w:val="28"/>
          </w:rPr>
          <w:t>的最短社交距离为</w:t>
        </w:r>
      </w:ins>
      <w:ins w:id="44" w:author="jiexie chen" w:date="2023-12-12T13:54:00Z">
        <w:r w:rsidR="003017B6">
          <w:rPr>
            <w:rFonts w:hint="eastAsia"/>
            <w:szCs w:val="28"/>
          </w:rPr>
          <w:t>2</w:t>
        </w:r>
      </w:ins>
      <w:ins w:id="45" w:author="jiexie chen" w:date="2023-12-12T10:55:00Z">
        <w:r w:rsidR="008C1877" w:rsidRPr="008C1877">
          <w:rPr>
            <w:rFonts w:hint="eastAsia"/>
            <w:szCs w:val="28"/>
          </w:rPr>
          <w:t>。</w:t>
        </w:r>
      </w:ins>
    </w:p>
    <w:p w14:paraId="655B9328" w14:textId="07C4B7BF" w:rsidR="005A6B23" w:rsidRPr="007F59F4" w:rsidRDefault="005A6B23" w:rsidP="005A6B23">
      <w:pPr>
        <w:pStyle w:val="a9"/>
        <w:numPr>
          <w:ilvl w:val="0"/>
          <w:numId w:val="13"/>
        </w:numPr>
        <w:ind w:firstLineChars="0"/>
        <w:rPr>
          <w:ins w:id="46" w:author="jiexie chen" w:date="2023-12-12T10:53:00Z"/>
        </w:rPr>
      </w:pPr>
      <w:ins w:id="47" w:author="jiexie chen" w:date="2023-12-12T10:48:00Z">
        <w:r w:rsidRPr="00A97A15">
          <w:rPr>
            <w:rFonts w:hint="eastAsia"/>
            <w:szCs w:val="28"/>
          </w:rPr>
          <w:t>用户推荐</w:t>
        </w:r>
      </w:ins>
    </w:p>
    <w:p w14:paraId="2F19054C" w14:textId="6F614286" w:rsidR="007F59F4" w:rsidRDefault="007F59F4" w:rsidP="007F59F4">
      <w:pPr>
        <w:pStyle w:val="a9"/>
        <w:ind w:left="860" w:firstLineChars="0" w:firstLine="0"/>
        <w:rPr>
          <w:ins w:id="48" w:author="jiexie chen" w:date="2023-12-12T10:53:00Z"/>
          <w:szCs w:val="28"/>
        </w:rPr>
      </w:pPr>
      <w:ins w:id="49" w:author="jiexie chen" w:date="2023-12-12T10:53:00Z">
        <w:r>
          <w:rPr>
            <w:rFonts w:hint="eastAsia"/>
            <w:szCs w:val="28"/>
          </w:rPr>
          <w:t>输入：</w:t>
        </w:r>
      </w:ins>
      <w:ins w:id="50" w:author="jiexie chen" w:date="2023-12-12T13:36:00Z">
        <w:r w:rsidR="009E7398">
          <w:rPr>
            <w:rFonts w:hint="eastAsia"/>
            <w:szCs w:val="28"/>
          </w:rPr>
          <w:t>5</w:t>
        </w:r>
      </w:ins>
    </w:p>
    <w:p w14:paraId="01448603" w14:textId="3A7DD708" w:rsidR="007F59F4" w:rsidRPr="005A6B23" w:rsidRDefault="007F59F4">
      <w:pPr>
        <w:pStyle w:val="a9"/>
        <w:ind w:left="860" w:firstLineChars="0" w:firstLine="0"/>
        <w:pPrChange w:id="51" w:author="jiexie chen" w:date="2023-12-12T10:53:00Z">
          <w:pPr>
            <w:pStyle w:val="a9"/>
            <w:ind w:left="442" w:firstLine="480"/>
          </w:pPr>
        </w:pPrChange>
      </w:pPr>
      <w:ins w:id="52" w:author="jiexie chen" w:date="2023-12-12T10:53:00Z">
        <w:r>
          <w:rPr>
            <w:rFonts w:hint="eastAsia"/>
            <w:szCs w:val="28"/>
          </w:rPr>
          <w:lastRenderedPageBreak/>
          <w:t>输出：</w:t>
        </w:r>
      </w:ins>
      <w:ins w:id="53" w:author="jiexie chen" w:date="2023-12-12T10:57:00Z">
        <w:r w:rsidR="008C1877" w:rsidRPr="008C1877">
          <w:rPr>
            <w:rFonts w:hint="eastAsia"/>
            <w:szCs w:val="28"/>
          </w:rPr>
          <w:t>向用户</w:t>
        </w:r>
      </w:ins>
      <w:ins w:id="54" w:author="jiexie chen" w:date="2023-12-12T13:36:00Z">
        <w:r w:rsidR="009E7398">
          <w:rPr>
            <w:rFonts w:hint="eastAsia"/>
            <w:szCs w:val="28"/>
          </w:rPr>
          <w:t>5</w:t>
        </w:r>
      </w:ins>
      <w:ins w:id="55" w:author="jiexie chen" w:date="2023-12-12T10:57:00Z">
        <w:r w:rsidR="008C1877" w:rsidRPr="008C1877">
          <w:rPr>
            <w:rFonts w:hint="eastAsia"/>
            <w:szCs w:val="28"/>
          </w:rPr>
          <w:t>推荐用户</w:t>
        </w:r>
      </w:ins>
      <w:ins w:id="56" w:author="jiexie chen" w:date="2023-12-12T13:53:00Z">
        <w:r w:rsidR="003017B6">
          <w:rPr>
            <w:rFonts w:hint="eastAsia"/>
            <w:szCs w:val="28"/>
          </w:rPr>
          <w:t>67</w:t>
        </w:r>
      </w:ins>
      <w:ins w:id="57" w:author="jiexie chen" w:date="2023-12-12T10:57:00Z">
        <w:r w:rsidR="008C1877" w:rsidRPr="008C1877">
          <w:rPr>
            <w:rFonts w:hint="eastAsia"/>
            <w:szCs w:val="28"/>
          </w:rPr>
          <w:t>，</w:t>
        </w:r>
      </w:ins>
      <w:ins w:id="58" w:author="jiexie chen" w:date="2023-12-12T13:53:00Z">
        <w:r w:rsidR="003017B6">
          <w:rPr>
            <w:rFonts w:hint="eastAsia"/>
            <w:szCs w:val="28"/>
          </w:rPr>
          <w:t>136</w:t>
        </w:r>
      </w:ins>
      <w:ins w:id="59" w:author="jiexie chen" w:date="2023-12-12T10:57:00Z">
        <w:r w:rsidR="008C1877" w:rsidRPr="008C1877">
          <w:rPr>
            <w:rFonts w:hint="eastAsia"/>
            <w:szCs w:val="28"/>
          </w:rPr>
          <w:t>，</w:t>
        </w:r>
      </w:ins>
      <w:ins w:id="60" w:author="jiexie chen" w:date="2023-12-12T13:53:00Z">
        <w:r w:rsidR="003017B6">
          <w:rPr>
            <w:rFonts w:hint="eastAsia"/>
            <w:szCs w:val="28"/>
          </w:rPr>
          <w:t>322</w:t>
        </w:r>
      </w:ins>
      <w:ins w:id="61" w:author="jiexie chen" w:date="2023-12-12T10:57:00Z">
        <w:r w:rsidR="008C1877" w:rsidRPr="008C1877">
          <w:rPr>
            <w:rFonts w:hint="eastAsia"/>
            <w:szCs w:val="28"/>
          </w:rPr>
          <w:t>。</w:t>
        </w:r>
      </w:ins>
    </w:p>
    <w:p w14:paraId="0B87A419" w14:textId="489D7154" w:rsidR="00023C9A" w:rsidRDefault="00023C9A" w:rsidP="00301109">
      <w:pPr>
        <w:pStyle w:val="2"/>
        <w:numPr>
          <w:ilvl w:val="0"/>
          <w:numId w:val="2"/>
        </w:numPr>
        <w:ind w:firstLine="0"/>
      </w:pPr>
      <w:r>
        <w:rPr>
          <w:rFonts w:hint="eastAsia"/>
        </w:rPr>
        <w:t>提交要求</w:t>
      </w:r>
    </w:p>
    <w:p w14:paraId="57F20C4B" w14:textId="35040386" w:rsidR="00757A2F" w:rsidRDefault="00757A2F" w:rsidP="00FF62AE">
      <w:pPr>
        <w:ind w:firstLineChars="200" w:firstLine="480"/>
      </w:pPr>
      <w:r w:rsidRPr="00757A2F">
        <w:rPr>
          <w:rFonts w:hint="eastAsia"/>
        </w:rPr>
        <w:t>作业通过</w:t>
      </w:r>
      <w:r w:rsidRPr="00757A2F">
        <w:rPr>
          <w:rFonts w:hint="eastAsia"/>
        </w:rPr>
        <w:t>elearning</w:t>
      </w:r>
      <w:r w:rsidRPr="00757A2F">
        <w:rPr>
          <w:rFonts w:hint="eastAsia"/>
        </w:rPr>
        <w:t>进行提交，提交文件应为一个文件名为学号</w:t>
      </w:r>
      <w:r>
        <w:rPr>
          <w:rFonts w:hint="eastAsia"/>
        </w:rPr>
        <w:t>，</w:t>
      </w:r>
      <w:r w:rsidRPr="00757A2F">
        <w:rPr>
          <w:rFonts w:hint="eastAsia"/>
        </w:rPr>
        <w:t>后缀名为</w:t>
      </w:r>
      <w:r w:rsidRPr="00757A2F">
        <w:rPr>
          <w:rFonts w:hint="eastAsia"/>
        </w:rPr>
        <w:t>rar</w:t>
      </w:r>
      <w:r w:rsidRPr="00757A2F">
        <w:rPr>
          <w:rFonts w:hint="eastAsia"/>
        </w:rPr>
        <w:t>或者</w:t>
      </w:r>
      <w:r w:rsidRPr="00757A2F">
        <w:rPr>
          <w:rFonts w:hint="eastAsia"/>
        </w:rPr>
        <w:t>zip</w:t>
      </w:r>
      <w:r w:rsidRPr="00757A2F">
        <w:rPr>
          <w:rFonts w:hint="eastAsia"/>
        </w:rPr>
        <w:t>的压缩包，压缩包</w:t>
      </w:r>
      <w:r>
        <w:rPr>
          <w:rFonts w:hint="eastAsia"/>
        </w:rPr>
        <w:t>示例结构如下：</w:t>
      </w:r>
    </w:p>
    <w:p w14:paraId="2C21D87E" w14:textId="21C887E1" w:rsidR="00757A2F" w:rsidRDefault="00757A2F" w:rsidP="00FF62AE">
      <w:pPr>
        <w:ind w:firstLineChars="200" w:firstLine="480"/>
      </w:pPr>
      <w:r w:rsidRPr="00757A2F">
        <w:t>student-id.zip</w:t>
      </w:r>
    </w:p>
    <w:p w14:paraId="2E7FF926" w14:textId="321801DE" w:rsidR="00757A2F" w:rsidRDefault="00757A2F" w:rsidP="00FF62AE">
      <w:pPr>
        <w:ind w:firstLineChars="200" w:firstLine="480"/>
      </w:pPr>
      <w:r>
        <w:tab/>
      </w:r>
      <w:r>
        <w:rPr>
          <w:rFonts w:hint="eastAsia"/>
        </w:rPr>
        <w:t>-</w:t>
      </w:r>
      <w:r w:rsidRPr="00757A2F">
        <w:t xml:space="preserve"> report.pdf</w:t>
      </w:r>
    </w:p>
    <w:p w14:paraId="1BC2ABEF" w14:textId="6E67F699" w:rsidR="00757A2F" w:rsidRDefault="00757A2F" w:rsidP="00FF62AE">
      <w:pPr>
        <w:ind w:firstLineChars="200" w:firstLine="480"/>
      </w:pPr>
      <w:r>
        <w:tab/>
      </w:r>
      <w:r>
        <w:rPr>
          <w:rFonts w:hint="eastAsia"/>
        </w:rPr>
        <w:t>-</w:t>
      </w:r>
      <w:r>
        <w:t xml:space="preserve"> </w:t>
      </w:r>
      <w:r>
        <w:rPr>
          <w:rFonts w:hint="eastAsia"/>
        </w:rPr>
        <w:t>code</w:t>
      </w:r>
    </w:p>
    <w:p w14:paraId="2F691C1B" w14:textId="1ADD8BA3" w:rsidR="00757A2F" w:rsidRDefault="00757A2F" w:rsidP="00FF62AE">
      <w:pPr>
        <w:ind w:firstLineChars="200" w:firstLine="480"/>
      </w:pPr>
      <w:r>
        <w:tab/>
      </w:r>
      <w:r>
        <w:tab/>
      </w:r>
      <w:r w:rsidR="007D3CB7">
        <w:t>main</w:t>
      </w:r>
      <w:r>
        <w:t>.cpp</w:t>
      </w:r>
    </w:p>
    <w:p w14:paraId="03C6C368" w14:textId="3A73A73F" w:rsidR="007D3CB7" w:rsidRDefault="007D3CB7" w:rsidP="00FF62AE">
      <w:pPr>
        <w:ind w:firstLineChars="200" w:firstLine="480"/>
      </w:pPr>
      <w:r>
        <w:tab/>
      </w:r>
      <w:r>
        <w:tab/>
        <w:t>sample.</w:t>
      </w:r>
      <w:r>
        <w:rPr>
          <w:rFonts w:hint="eastAsia"/>
        </w:rPr>
        <w:t>txt</w:t>
      </w:r>
    </w:p>
    <w:p w14:paraId="5CA70DEC" w14:textId="2C674DF0" w:rsidR="004E6974" w:rsidRDefault="00FF62AE" w:rsidP="00FF62AE">
      <w:pPr>
        <w:ind w:firstLineChars="200" w:firstLine="480"/>
      </w:pPr>
      <w:r w:rsidRPr="00757A2F">
        <w:t>report.pdf</w:t>
      </w:r>
      <w:r w:rsidRPr="00FF62AE">
        <w:rPr>
          <w:rFonts w:hint="eastAsia"/>
        </w:rPr>
        <w:t>长度不宜超过</w:t>
      </w:r>
      <w:r w:rsidRPr="00FF62AE">
        <w:rPr>
          <w:rFonts w:hint="eastAsia"/>
        </w:rPr>
        <w:t>10</w:t>
      </w:r>
      <w:r w:rsidRPr="00FF62AE">
        <w:rPr>
          <w:rFonts w:hint="eastAsia"/>
        </w:rPr>
        <w:t>页，正文字号行距等</w:t>
      </w:r>
      <w:r>
        <w:rPr>
          <w:rFonts w:hint="eastAsia"/>
        </w:rPr>
        <w:t>格式</w:t>
      </w:r>
      <w:r w:rsidRPr="00FF62AE">
        <w:rPr>
          <w:rFonts w:hint="eastAsia"/>
        </w:rPr>
        <w:t>以清晰易读为佳，</w:t>
      </w:r>
      <w:r>
        <w:rPr>
          <w:rFonts w:hint="eastAsia"/>
        </w:rPr>
        <w:t>内容包括</w:t>
      </w:r>
      <w:r w:rsidR="004E6974">
        <w:rPr>
          <w:rFonts w:hint="eastAsia"/>
        </w:rPr>
        <w:t>解释整体</w:t>
      </w:r>
      <w:r>
        <w:rPr>
          <w:rFonts w:hint="eastAsia"/>
        </w:rPr>
        <w:t>实现</w:t>
      </w:r>
      <w:r w:rsidRPr="00FF62AE">
        <w:rPr>
          <w:rFonts w:hint="eastAsia"/>
        </w:rPr>
        <w:t>思路</w:t>
      </w:r>
      <w:r>
        <w:rPr>
          <w:rFonts w:hint="eastAsia"/>
        </w:rPr>
        <w:t>、</w:t>
      </w:r>
      <w:r w:rsidR="004E6974">
        <w:rPr>
          <w:rFonts w:hint="eastAsia"/>
        </w:rPr>
        <w:t>介绍</w:t>
      </w:r>
      <w:r>
        <w:rPr>
          <w:rFonts w:hint="eastAsia"/>
        </w:rPr>
        <w:t>已实现功能</w:t>
      </w:r>
      <w:r w:rsidR="004E6974">
        <w:rPr>
          <w:rFonts w:hint="eastAsia"/>
        </w:rPr>
        <w:t>的思路</w:t>
      </w:r>
      <w:r>
        <w:rPr>
          <w:rFonts w:hint="eastAsia"/>
        </w:rPr>
        <w:t>、</w:t>
      </w:r>
      <w:r w:rsidR="004E6974" w:rsidRPr="00884747">
        <w:rPr>
          <w:rFonts w:hint="eastAsia"/>
          <w:b/>
          <w:bCs/>
        </w:rPr>
        <w:t>展示</w:t>
      </w:r>
      <w:r w:rsidRPr="00884747">
        <w:rPr>
          <w:rFonts w:hint="eastAsia"/>
          <w:b/>
          <w:bCs/>
        </w:rPr>
        <w:t>测试用例及结果</w:t>
      </w:r>
      <w:r>
        <w:rPr>
          <w:rFonts w:hint="eastAsia"/>
        </w:rPr>
        <w:t>、</w:t>
      </w:r>
      <w:r w:rsidR="004E6974">
        <w:rPr>
          <w:rFonts w:hint="eastAsia"/>
        </w:rPr>
        <w:t>描述实现过程中收获（非必须）。</w:t>
      </w:r>
      <w:r w:rsidR="006F5C28">
        <w:rPr>
          <w:rFonts w:hint="eastAsia"/>
        </w:rPr>
        <w:t>仅有报告，无代码</w:t>
      </w:r>
      <w:r w:rsidR="006F5C28">
        <w:rPr>
          <w:rFonts w:hint="eastAsia"/>
        </w:rPr>
        <w:t>/</w:t>
      </w:r>
      <w:r w:rsidR="006F5C28">
        <w:rPr>
          <w:rFonts w:hint="eastAsia"/>
        </w:rPr>
        <w:t>抄袭代码</w:t>
      </w:r>
      <w:r w:rsidR="006F5C28">
        <w:rPr>
          <w:rFonts w:hint="eastAsia"/>
        </w:rPr>
        <w:t>/</w:t>
      </w:r>
      <w:r w:rsidR="006F5C28">
        <w:rPr>
          <w:rFonts w:hint="eastAsia"/>
        </w:rPr>
        <w:t>乱写代码零分处理。</w:t>
      </w:r>
    </w:p>
    <w:p w14:paraId="0B20AEC9" w14:textId="54C9FA57" w:rsidR="00AB4BBD" w:rsidRDefault="00AB4BBD" w:rsidP="00FF62AE">
      <w:pPr>
        <w:ind w:firstLineChars="200" w:firstLine="480"/>
      </w:pPr>
      <w:r>
        <w:rPr>
          <w:rFonts w:hint="eastAsia"/>
        </w:rPr>
        <w:t>在</w:t>
      </w:r>
      <w:r>
        <w:rPr>
          <w:rFonts w:hint="eastAsia"/>
        </w:rPr>
        <w:t>code</w:t>
      </w:r>
      <w:r>
        <w:rPr>
          <w:rFonts w:hint="eastAsia"/>
        </w:rPr>
        <w:t>文件夹中，所有代码文件必须包含必要的中文注释</w:t>
      </w:r>
      <w:r w:rsidR="007D3CB7">
        <w:rPr>
          <w:rFonts w:hint="eastAsia"/>
        </w:rPr>
        <w:t>，所有文本文件请使用</w:t>
      </w:r>
      <w:r w:rsidR="007D3CB7">
        <w:rPr>
          <w:rFonts w:hint="eastAsia"/>
        </w:rPr>
        <w:t>UTF-8</w:t>
      </w:r>
      <w:r w:rsidR="007D3CB7">
        <w:rPr>
          <w:rFonts w:hint="eastAsia"/>
        </w:rPr>
        <w:t>编码提交</w:t>
      </w:r>
      <w:r>
        <w:rPr>
          <w:rFonts w:hint="eastAsia"/>
        </w:rPr>
        <w:t>。</w:t>
      </w:r>
    </w:p>
    <w:p w14:paraId="7F5641A8" w14:textId="3E624564" w:rsidR="004E6974" w:rsidRDefault="004E6974" w:rsidP="00FF62AE">
      <w:pPr>
        <w:ind w:firstLineChars="200" w:firstLine="480"/>
      </w:pPr>
      <w:r w:rsidRPr="004E6974">
        <w:rPr>
          <w:rFonts w:hint="eastAsia"/>
        </w:rPr>
        <w:t>在完成</w:t>
      </w:r>
      <w:r w:rsidRPr="004E6974">
        <w:rPr>
          <w:rFonts w:hint="eastAsia"/>
        </w:rPr>
        <w:t>PJ</w:t>
      </w:r>
      <w:r w:rsidRPr="004E6974">
        <w:rPr>
          <w:rFonts w:hint="eastAsia"/>
        </w:rPr>
        <w:t>过程中若参考了互联网资料或获得了同学的帮助，请在报告的末尾注明，如未注明但在评分时发现有直接抄袭互联网资料或其他同学提交的代码等情况，零分处理</w:t>
      </w:r>
      <w:r w:rsidR="006F5C28">
        <w:rPr>
          <w:rFonts w:hint="eastAsia"/>
        </w:rPr>
        <w:t>。</w:t>
      </w:r>
    </w:p>
    <w:p w14:paraId="474551C7" w14:textId="0334B6E3" w:rsidR="00023C9A" w:rsidRDefault="00023C9A" w:rsidP="00301109">
      <w:pPr>
        <w:pStyle w:val="2"/>
        <w:numPr>
          <w:ilvl w:val="0"/>
          <w:numId w:val="2"/>
        </w:numPr>
        <w:ind w:firstLine="0"/>
      </w:pPr>
      <w:r>
        <w:rPr>
          <w:rFonts w:hint="eastAsia"/>
        </w:rPr>
        <w:t>评分标准</w:t>
      </w:r>
    </w:p>
    <w:p w14:paraId="49A85B0F" w14:textId="5ABA231E" w:rsidR="007D3CB7" w:rsidRDefault="00301109" w:rsidP="00757A2F">
      <w:pPr>
        <w:ind w:firstLineChars="200" w:firstLine="480"/>
      </w:pPr>
      <w:r>
        <w:rPr>
          <w:rFonts w:hint="eastAsia"/>
        </w:rPr>
        <w:t>完成基础要求可得基础分数，完成基础要求以及</w:t>
      </w:r>
      <w:r w:rsidRPr="006F5C28">
        <w:rPr>
          <w:rFonts w:hint="eastAsia"/>
          <w:b/>
          <w:bCs/>
        </w:rPr>
        <w:t>任一高级要求</w:t>
      </w:r>
      <w:r>
        <w:rPr>
          <w:rFonts w:hint="eastAsia"/>
        </w:rPr>
        <w:t>可得全部分数。除此之外，代码完备性更高者（例如，考虑错误处理）可酌情加分</w:t>
      </w:r>
      <w:r w:rsidR="008D22F9">
        <w:rPr>
          <w:rFonts w:hint="eastAsia"/>
        </w:rPr>
        <w:t>。</w:t>
      </w:r>
      <w:r w:rsidR="008D22F9" w:rsidRPr="008D22F9">
        <w:rPr>
          <w:rFonts w:hint="eastAsia"/>
        </w:rPr>
        <w:t>但在已经完成上述所有</w:t>
      </w:r>
      <w:r w:rsidR="008D22F9">
        <w:rPr>
          <w:rFonts w:hint="eastAsia"/>
        </w:rPr>
        <w:t>要求</w:t>
      </w:r>
      <w:r w:rsidR="008D22F9" w:rsidRPr="008D22F9">
        <w:rPr>
          <w:rFonts w:hint="eastAsia"/>
        </w:rPr>
        <w:t>获得全部分数的情况下，不会有额外加分。</w:t>
      </w:r>
    </w:p>
    <w:p w14:paraId="31E2197B" w14:textId="22754190" w:rsidR="007D3CB7" w:rsidRDefault="00E17F28" w:rsidP="00757A2F">
      <w:pPr>
        <w:ind w:firstLineChars="200" w:firstLine="480"/>
      </w:pPr>
      <w:r>
        <w:rPr>
          <w:rFonts w:hint="eastAsia"/>
        </w:rPr>
        <w:t>其他评判标准</w:t>
      </w:r>
      <w:r w:rsidRPr="00A07DAB">
        <w:rPr>
          <w:rFonts w:hint="eastAsia"/>
          <w:b/>
          <w:bCs/>
        </w:rPr>
        <w:t>（请仔细逐条阅读！！！）</w:t>
      </w:r>
      <w:r>
        <w:rPr>
          <w:rFonts w:hint="eastAsia"/>
        </w:rPr>
        <w:t>：</w:t>
      </w:r>
    </w:p>
    <w:p w14:paraId="583835EA" w14:textId="001DB1A7" w:rsidR="00023C9A" w:rsidRDefault="00301109" w:rsidP="007D3CB7">
      <w:pPr>
        <w:pStyle w:val="a9"/>
        <w:numPr>
          <w:ilvl w:val="0"/>
          <w:numId w:val="12"/>
        </w:numPr>
        <w:ind w:firstLineChars="0"/>
      </w:pPr>
      <w:r w:rsidRPr="00301109">
        <w:rPr>
          <w:rFonts w:hint="eastAsia"/>
        </w:rPr>
        <w:t>对于提交代码</w:t>
      </w:r>
      <w:r w:rsidR="008D22F9">
        <w:rPr>
          <w:rFonts w:hint="eastAsia"/>
        </w:rPr>
        <w:t>/</w:t>
      </w:r>
      <w:r w:rsidR="008D22F9">
        <w:rPr>
          <w:rFonts w:hint="eastAsia"/>
        </w:rPr>
        <w:t>报告</w:t>
      </w:r>
      <w:r w:rsidRPr="00301109">
        <w:rPr>
          <w:rFonts w:hint="eastAsia"/>
        </w:rPr>
        <w:t>存在雷同或大部分雷同的，双方均直接零分</w:t>
      </w:r>
      <w:r w:rsidR="008D22F9">
        <w:rPr>
          <w:rFonts w:hint="eastAsia"/>
        </w:rPr>
        <w:t>。</w:t>
      </w:r>
    </w:p>
    <w:p w14:paraId="0AA53CE4" w14:textId="52AE8222" w:rsidR="007D3CB7" w:rsidRDefault="007D3CB7" w:rsidP="007D3CB7">
      <w:pPr>
        <w:pStyle w:val="a9"/>
        <w:numPr>
          <w:ilvl w:val="0"/>
          <w:numId w:val="12"/>
        </w:numPr>
        <w:ind w:firstLineChars="0"/>
      </w:pPr>
      <w:r>
        <w:rPr>
          <w:rFonts w:hint="eastAsia"/>
        </w:rPr>
        <w:t>提交文件不全或不符合要求，包括没有代码、没有测试用例、没有报告，没有单独存放代码的</w:t>
      </w:r>
      <w:r>
        <w:rPr>
          <w:rFonts w:hint="eastAsia"/>
        </w:rPr>
        <w:t>code</w:t>
      </w:r>
      <w:r>
        <w:rPr>
          <w:rFonts w:hint="eastAsia"/>
        </w:rPr>
        <w:t>文件夹，报告不是</w:t>
      </w:r>
      <w:r>
        <w:rPr>
          <w:rFonts w:hint="eastAsia"/>
        </w:rPr>
        <w:t>pdf</w:t>
      </w:r>
      <w:r>
        <w:rPr>
          <w:rFonts w:hint="eastAsia"/>
        </w:rPr>
        <w:t>格式等，</w:t>
      </w:r>
      <w:r w:rsidR="00A07DAB">
        <w:rPr>
          <w:rFonts w:hint="eastAsia"/>
        </w:rPr>
        <w:t>酌情扣分或零分。</w:t>
      </w:r>
      <w:r>
        <w:rPr>
          <w:rFonts w:hint="eastAsia"/>
        </w:rPr>
        <w:t>请注意，为了保证格式一致，</w:t>
      </w:r>
      <w:r w:rsidRPr="00E17F28">
        <w:rPr>
          <w:rFonts w:hint="eastAsia"/>
          <w:b/>
          <w:bCs/>
        </w:rPr>
        <w:t>请不要提交</w:t>
      </w:r>
      <w:r w:rsidRPr="00E17F28">
        <w:rPr>
          <w:rFonts w:hint="eastAsia"/>
          <w:b/>
          <w:bCs/>
        </w:rPr>
        <w:t>doc</w:t>
      </w:r>
      <w:r w:rsidRPr="00E17F28">
        <w:rPr>
          <w:rFonts w:hint="eastAsia"/>
          <w:b/>
          <w:bCs/>
        </w:rPr>
        <w:t>或其他格式</w:t>
      </w:r>
      <w:r>
        <w:rPr>
          <w:rFonts w:hint="eastAsia"/>
        </w:rPr>
        <w:t>，可以使用</w:t>
      </w:r>
      <w:r>
        <w:rPr>
          <w:rFonts w:hint="eastAsia"/>
        </w:rPr>
        <w:t>pandoc</w:t>
      </w:r>
      <w:r>
        <w:rPr>
          <w:rFonts w:hint="eastAsia"/>
        </w:rPr>
        <w:t>等工具进行相应转换。</w:t>
      </w:r>
    </w:p>
    <w:p w14:paraId="7C16249A" w14:textId="422EDB2E" w:rsidR="007D3CB7" w:rsidRDefault="00E17F28" w:rsidP="007D3CB7">
      <w:pPr>
        <w:pStyle w:val="a9"/>
        <w:numPr>
          <w:ilvl w:val="0"/>
          <w:numId w:val="12"/>
        </w:numPr>
        <w:ind w:firstLineChars="0"/>
      </w:pPr>
      <w:r>
        <w:rPr>
          <w:rFonts w:hint="eastAsia"/>
        </w:rPr>
        <w:t>评分时会在</w:t>
      </w:r>
      <w:r>
        <w:rPr>
          <w:rFonts w:hint="eastAsia"/>
        </w:rPr>
        <w:t>Linux</w:t>
      </w:r>
      <w:r>
        <w:rPr>
          <w:rFonts w:hint="eastAsia"/>
        </w:rPr>
        <w:t>环境下（</w:t>
      </w:r>
      <w:r>
        <w:rPr>
          <w:rFonts w:hint="eastAsia"/>
        </w:rPr>
        <w:t>WSL</w:t>
      </w:r>
      <w:r>
        <w:rPr>
          <w:rFonts w:hint="eastAsia"/>
        </w:rPr>
        <w:t>）使用</w:t>
      </w:r>
      <w:r>
        <w:rPr>
          <w:rFonts w:hint="eastAsia"/>
        </w:rPr>
        <w:t>g</w:t>
      </w:r>
      <w:r>
        <w:t>cc9</w:t>
      </w:r>
      <w:r>
        <w:rPr>
          <w:rFonts w:hint="eastAsia"/>
        </w:rPr>
        <w:t>在</w:t>
      </w:r>
      <w:r>
        <w:rPr>
          <w:rFonts w:hint="eastAsia"/>
        </w:rPr>
        <w:t>code</w:t>
      </w:r>
      <w:r>
        <w:rPr>
          <w:rFonts w:hint="eastAsia"/>
        </w:rPr>
        <w:t>文件夹下直接编译，编译命令为</w:t>
      </w:r>
      <w:r>
        <w:rPr>
          <w:rFonts w:hint="eastAsia"/>
        </w:rPr>
        <w:t xml:space="preserve"> </w:t>
      </w:r>
      <w:r>
        <w:t>g++ main.cpp -o main -Wall</w:t>
      </w:r>
      <w:ins w:id="62" w:author="jiexie chen" w:date="2023-12-12T10:37:00Z">
        <w:r w:rsidR="00457EF1">
          <w:t xml:space="preserve"> </w:t>
        </w:r>
        <w:r w:rsidR="00457EF1" w:rsidRPr="00457EF1">
          <w:t>-std=c++11</w:t>
        </w:r>
      </w:ins>
      <w:r>
        <w:rPr>
          <w:rFonts w:hint="eastAsia"/>
        </w:rPr>
        <w:t>，然后将文件</w:t>
      </w:r>
      <w:r>
        <w:rPr>
          <w:rFonts w:hint="eastAsia"/>
        </w:rPr>
        <w:t>data</w:t>
      </w:r>
      <w:r>
        <w:t>.txt</w:t>
      </w:r>
      <w:r>
        <w:rPr>
          <w:rFonts w:hint="eastAsia"/>
        </w:rPr>
        <w:t>拷贝到</w:t>
      </w:r>
      <w:r>
        <w:rPr>
          <w:rFonts w:hint="eastAsia"/>
        </w:rPr>
        <w:t>code</w:t>
      </w:r>
      <w:r>
        <w:rPr>
          <w:rFonts w:hint="eastAsia"/>
        </w:rPr>
        <w:t>文件夹下后，运行</w:t>
      </w:r>
      <w:r>
        <w:rPr>
          <w:rFonts w:hint="eastAsia"/>
        </w:rPr>
        <w:t>.</w:t>
      </w:r>
      <w:r>
        <w:t>/main</w:t>
      </w:r>
      <w:r>
        <w:rPr>
          <w:rFonts w:hint="eastAsia"/>
        </w:rPr>
        <w:t>，然后查看</w:t>
      </w:r>
      <w:r>
        <w:rPr>
          <w:rFonts w:hint="eastAsia"/>
        </w:rPr>
        <w:t>o</w:t>
      </w:r>
      <w:r>
        <w:t>utput.txt</w:t>
      </w:r>
      <w:r>
        <w:rPr>
          <w:rFonts w:hint="eastAsia"/>
        </w:rPr>
        <w:t>文件的输出是否与要求和报告的说明相符，如不能正常编译运行程序，或程序不能正常读入、输出相应文件，均会有较大程度的扣分。另外，在</w:t>
      </w:r>
      <w:r>
        <w:rPr>
          <w:rFonts w:hint="eastAsia"/>
        </w:rPr>
        <w:t>-</w:t>
      </w:r>
      <w:r>
        <w:t>Wall</w:t>
      </w:r>
      <w:r>
        <w:rPr>
          <w:rFonts w:hint="eastAsia"/>
        </w:rPr>
        <w:t>编译下，如编译器有</w:t>
      </w:r>
      <w:r>
        <w:rPr>
          <w:rFonts w:hint="eastAsia"/>
        </w:rPr>
        <w:t>Warning</w:t>
      </w:r>
      <w:r>
        <w:rPr>
          <w:rFonts w:hint="eastAsia"/>
        </w:rPr>
        <w:t>报出，同样会酌情扣分，请解决编译器报出的所有问题。</w:t>
      </w:r>
    </w:p>
    <w:p w14:paraId="7D1B8974" w14:textId="32C35970" w:rsidR="00E17F28" w:rsidRDefault="00E17F28" w:rsidP="007D3CB7">
      <w:pPr>
        <w:pStyle w:val="a9"/>
        <w:numPr>
          <w:ilvl w:val="0"/>
          <w:numId w:val="12"/>
        </w:numPr>
        <w:ind w:firstLineChars="0"/>
      </w:pPr>
      <w:r>
        <w:rPr>
          <w:rFonts w:hint="eastAsia"/>
        </w:rPr>
        <w:lastRenderedPageBreak/>
        <w:t>在代码能正确编译运行，并按要求正确的前提下，报告能说明整个程序的设计思路即可获得全部分数，请不要在报告中加入冗长的说明或复制大段的代码，一页报告能说清楚，分数和</w:t>
      </w:r>
      <w:r>
        <w:rPr>
          <w:rFonts w:hint="eastAsia"/>
        </w:rPr>
        <w:t>1</w:t>
      </w:r>
      <w:r>
        <w:t>0</w:t>
      </w:r>
      <w:r>
        <w:rPr>
          <w:rFonts w:hint="eastAsia"/>
        </w:rPr>
        <w:t>页报告不会有区别。</w:t>
      </w:r>
    </w:p>
    <w:p w14:paraId="0B4AE938" w14:textId="074BA21F" w:rsidR="00880119" w:rsidRPr="00023C9A" w:rsidRDefault="00880119" w:rsidP="007D3CB7">
      <w:pPr>
        <w:pStyle w:val="a9"/>
        <w:numPr>
          <w:ilvl w:val="0"/>
          <w:numId w:val="12"/>
        </w:numPr>
        <w:ind w:firstLineChars="0"/>
      </w:pPr>
      <w:r>
        <w:rPr>
          <w:rFonts w:hint="eastAsia"/>
        </w:rPr>
        <w:t>不限制使用</w:t>
      </w:r>
      <w:r>
        <w:rPr>
          <w:rFonts w:hint="eastAsia"/>
        </w:rPr>
        <w:t>C++</w:t>
      </w:r>
      <w:r>
        <w:rPr>
          <w:rFonts w:hint="eastAsia"/>
        </w:rPr>
        <w:t>标准库，但禁止使用任何第三方库，使用第三方库的定义包括直接引入第三方库的源代码、调用编译好的二进制文件等。</w:t>
      </w:r>
    </w:p>
    <w:sectPr w:rsidR="00880119" w:rsidRPr="00023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5EFC8" w14:textId="77777777" w:rsidR="009806B6" w:rsidRDefault="009806B6" w:rsidP="00A206B9">
      <w:pPr>
        <w:spacing w:before="0" w:after="0"/>
        <w:ind w:firstLine="420"/>
      </w:pPr>
      <w:r>
        <w:separator/>
      </w:r>
    </w:p>
  </w:endnote>
  <w:endnote w:type="continuationSeparator" w:id="0">
    <w:p w14:paraId="07B9FA76" w14:textId="77777777" w:rsidR="009806B6" w:rsidRDefault="009806B6" w:rsidP="00A206B9">
      <w:pPr>
        <w:spacing w:before="0" w:after="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6E42B" w14:textId="77777777" w:rsidR="009806B6" w:rsidRDefault="009806B6" w:rsidP="00A206B9">
      <w:pPr>
        <w:spacing w:before="0" w:after="0"/>
        <w:ind w:firstLine="420"/>
      </w:pPr>
      <w:r>
        <w:separator/>
      </w:r>
    </w:p>
  </w:footnote>
  <w:footnote w:type="continuationSeparator" w:id="0">
    <w:p w14:paraId="2C6E695C" w14:textId="77777777" w:rsidR="009806B6" w:rsidRDefault="009806B6" w:rsidP="00A206B9">
      <w:pPr>
        <w:spacing w:before="0" w:after="0"/>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085C"/>
    <w:multiLevelType w:val="hybridMultilevel"/>
    <w:tmpl w:val="4A948526"/>
    <w:lvl w:ilvl="0" w:tplc="04090005">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07C259B"/>
    <w:multiLevelType w:val="hybridMultilevel"/>
    <w:tmpl w:val="D174E01C"/>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2F5605"/>
    <w:multiLevelType w:val="hybridMultilevel"/>
    <w:tmpl w:val="D7382EF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C506599"/>
    <w:multiLevelType w:val="hybridMultilevel"/>
    <w:tmpl w:val="D7382EFA"/>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1FEF4DA3"/>
    <w:multiLevelType w:val="hybridMultilevel"/>
    <w:tmpl w:val="32D463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DFC6817"/>
    <w:multiLevelType w:val="hybridMultilevel"/>
    <w:tmpl w:val="4230AF2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003B01"/>
    <w:multiLevelType w:val="hybridMultilevel"/>
    <w:tmpl w:val="48BA90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0A30C21"/>
    <w:multiLevelType w:val="hybridMultilevel"/>
    <w:tmpl w:val="E1ECA120"/>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45A46FAD"/>
    <w:multiLevelType w:val="hybridMultilevel"/>
    <w:tmpl w:val="0E20422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0E254D4"/>
    <w:multiLevelType w:val="hybridMultilevel"/>
    <w:tmpl w:val="3702D868"/>
    <w:lvl w:ilvl="0" w:tplc="A9105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4052A92"/>
    <w:multiLevelType w:val="hybridMultilevel"/>
    <w:tmpl w:val="9632A2CC"/>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5B573AA"/>
    <w:multiLevelType w:val="hybridMultilevel"/>
    <w:tmpl w:val="1404476E"/>
    <w:lvl w:ilvl="0" w:tplc="04090005">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7CF04D42"/>
    <w:multiLevelType w:val="hybridMultilevel"/>
    <w:tmpl w:val="4E0A374E"/>
    <w:lvl w:ilvl="0" w:tplc="04090005">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375160258">
    <w:abstractNumId w:val="1"/>
  </w:num>
  <w:num w:numId="2" w16cid:durableId="870537916">
    <w:abstractNumId w:val="5"/>
  </w:num>
  <w:num w:numId="3" w16cid:durableId="1527937159">
    <w:abstractNumId w:val="4"/>
  </w:num>
  <w:num w:numId="4" w16cid:durableId="2025593236">
    <w:abstractNumId w:val="10"/>
  </w:num>
  <w:num w:numId="5" w16cid:durableId="1778983238">
    <w:abstractNumId w:val="6"/>
  </w:num>
  <w:num w:numId="6" w16cid:durableId="1596129504">
    <w:abstractNumId w:val="8"/>
  </w:num>
  <w:num w:numId="7" w16cid:durableId="1142041933">
    <w:abstractNumId w:val="2"/>
  </w:num>
  <w:num w:numId="8" w16cid:durableId="1862159080">
    <w:abstractNumId w:val="11"/>
  </w:num>
  <w:num w:numId="9" w16cid:durableId="203834749">
    <w:abstractNumId w:val="12"/>
  </w:num>
  <w:num w:numId="10" w16cid:durableId="77288850">
    <w:abstractNumId w:val="0"/>
  </w:num>
  <w:num w:numId="11" w16cid:durableId="117532517">
    <w:abstractNumId w:val="7"/>
  </w:num>
  <w:num w:numId="12" w16cid:durableId="413206336">
    <w:abstractNumId w:val="9"/>
  </w:num>
  <w:num w:numId="13" w16cid:durableId="176911028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exie chen">
    <w15:presenceInfo w15:providerId="Windows Live" w15:userId="d7640277e9926d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F6"/>
    <w:rsid w:val="00023C9A"/>
    <w:rsid w:val="00027E71"/>
    <w:rsid w:val="000A74FC"/>
    <w:rsid w:val="001A2F5E"/>
    <w:rsid w:val="001B5A8A"/>
    <w:rsid w:val="001E5865"/>
    <w:rsid w:val="002101FC"/>
    <w:rsid w:val="00241FA8"/>
    <w:rsid w:val="00254A12"/>
    <w:rsid w:val="002948A4"/>
    <w:rsid w:val="002978F6"/>
    <w:rsid w:val="00301109"/>
    <w:rsid w:val="003017B6"/>
    <w:rsid w:val="003553C9"/>
    <w:rsid w:val="003C15CD"/>
    <w:rsid w:val="00402265"/>
    <w:rsid w:val="004217C9"/>
    <w:rsid w:val="00431920"/>
    <w:rsid w:val="00450261"/>
    <w:rsid w:val="00455977"/>
    <w:rsid w:val="00457EF1"/>
    <w:rsid w:val="0046218C"/>
    <w:rsid w:val="004771CA"/>
    <w:rsid w:val="004B6606"/>
    <w:rsid w:val="004E6974"/>
    <w:rsid w:val="005417DA"/>
    <w:rsid w:val="005A6B23"/>
    <w:rsid w:val="005D258C"/>
    <w:rsid w:val="00626E71"/>
    <w:rsid w:val="00637E98"/>
    <w:rsid w:val="006F5C28"/>
    <w:rsid w:val="00757A2F"/>
    <w:rsid w:val="00762EAE"/>
    <w:rsid w:val="00787572"/>
    <w:rsid w:val="007A74D6"/>
    <w:rsid w:val="007B501D"/>
    <w:rsid w:val="007D3CB7"/>
    <w:rsid w:val="007E5C33"/>
    <w:rsid w:val="007F59F4"/>
    <w:rsid w:val="0082280E"/>
    <w:rsid w:val="00880119"/>
    <w:rsid w:val="00884747"/>
    <w:rsid w:val="008C1877"/>
    <w:rsid w:val="008D22F9"/>
    <w:rsid w:val="008D5E33"/>
    <w:rsid w:val="00911EA9"/>
    <w:rsid w:val="009230F7"/>
    <w:rsid w:val="009529F3"/>
    <w:rsid w:val="00962337"/>
    <w:rsid w:val="009806B6"/>
    <w:rsid w:val="009E7398"/>
    <w:rsid w:val="009E7E41"/>
    <w:rsid w:val="00A0241B"/>
    <w:rsid w:val="00A07DAB"/>
    <w:rsid w:val="00A206B9"/>
    <w:rsid w:val="00A430D3"/>
    <w:rsid w:val="00A77628"/>
    <w:rsid w:val="00A90613"/>
    <w:rsid w:val="00A97A15"/>
    <w:rsid w:val="00AB4BBD"/>
    <w:rsid w:val="00B821D9"/>
    <w:rsid w:val="00C54C1E"/>
    <w:rsid w:val="00C735D1"/>
    <w:rsid w:val="00C812D7"/>
    <w:rsid w:val="00CA7E00"/>
    <w:rsid w:val="00CB5624"/>
    <w:rsid w:val="00CE7AB5"/>
    <w:rsid w:val="00D72892"/>
    <w:rsid w:val="00DF48FD"/>
    <w:rsid w:val="00E17F28"/>
    <w:rsid w:val="00E929C4"/>
    <w:rsid w:val="00F211FE"/>
    <w:rsid w:val="00F35F37"/>
    <w:rsid w:val="00FF6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BF033"/>
  <w15:chartTrackingRefBased/>
  <w15:docId w15:val="{49C0BE86-58AC-44FC-A47B-AAD29D43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0F7"/>
    <w:pPr>
      <w:widowControl w:val="0"/>
      <w:spacing w:before="120" w:after="120"/>
      <w:jc w:val="both"/>
    </w:pPr>
    <w:rPr>
      <w:rFonts w:ascii="Times New Roman" w:eastAsia="宋体" w:hAnsi="Times New Roman"/>
      <w:sz w:val="24"/>
    </w:rPr>
  </w:style>
  <w:style w:type="paragraph" w:styleId="1">
    <w:name w:val="heading 1"/>
    <w:basedOn w:val="a"/>
    <w:next w:val="a"/>
    <w:link w:val="10"/>
    <w:uiPriority w:val="9"/>
    <w:qFormat/>
    <w:rsid w:val="00A206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7E98"/>
    <w:pPr>
      <w:keepNext/>
      <w:keepLines/>
      <w:spacing w:before="260" w:after="260" w:line="416" w:lineRule="auto"/>
      <w:outlineLvl w:val="1"/>
    </w:pPr>
    <w:rPr>
      <w:rFonts w:cstheme="majorBidi"/>
      <w:bCs/>
      <w:sz w:val="30"/>
      <w:szCs w:val="32"/>
    </w:rPr>
  </w:style>
  <w:style w:type="paragraph" w:styleId="3">
    <w:name w:val="heading 3"/>
    <w:basedOn w:val="a"/>
    <w:next w:val="a"/>
    <w:link w:val="30"/>
    <w:uiPriority w:val="9"/>
    <w:unhideWhenUsed/>
    <w:qFormat/>
    <w:rsid w:val="00023C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06B9"/>
    <w:pPr>
      <w:tabs>
        <w:tab w:val="center" w:pos="4153"/>
        <w:tab w:val="right" w:pos="8306"/>
      </w:tabs>
      <w:snapToGrid w:val="0"/>
      <w:jc w:val="center"/>
    </w:pPr>
    <w:rPr>
      <w:sz w:val="18"/>
      <w:szCs w:val="18"/>
    </w:rPr>
  </w:style>
  <w:style w:type="character" w:customStyle="1" w:styleId="a4">
    <w:name w:val="页眉 字符"/>
    <w:basedOn w:val="a0"/>
    <w:link w:val="a3"/>
    <w:uiPriority w:val="99"/>
    <w:rsid w:val="00A206B9"/>
    <w:rPr>
      <w:sz w:val="18"/>
      <w:szCs w:val="18"/>
    </w:rPr>
  </w:style>
  <w:style w:type="paragraph" w:styleId="a5">
    <w:name w:val="footer"/>
    <w:basedOn w:val="a"/>
    <w:link w:val="a6"/>
    <w:uiPriority w:val="99"/>
    <w:unhideWhenUsed/>
    <w:rsid w:val="00A206B9"/>
    <w:pPr>
      <w:tabs>
        <w:tab w:val="center" w:pos="4153"/>
        <w:tab w:val="right" w:pos="8306"/>
      </w:tabs>
      <w:snapToGrid w:val="0"/>
      <w:jc w:val="left"/>
    </w:pPr>
    <w:rPr>
      <w:sz w:val="18"/>
      <w:szCs w:val="18"/>
    </w:rPr>
  </w:style>
  <w:style w:type="character" w:customStyle="1" w:styleId="a6">
    <w:name w:val="页脚 字符"/>
    <w:basedOn w:val="a0"/>
    <w:link w:val="a5"/>
    <w:uiPriority w:val="99"/>
    <w:rsid w:val="00A206B9"/>
    <w:rPr>
      <w:sz w:val="18"/>
      <w:szCs w:val="18"/>
    </w:rPr>
  </w:style>
  <w:style w:type="character" w:customStyle="1" w:styleId="10">
    <w:name w:val="标题 1 字符"/>
    <w:basedOn w:val="a0"/>
    <w:link w:val="1"/>
    <w:uiPriority w:val="9"/>
    <w:rsid w:val="00A206B9"/>
    <w:rPr>
      <w:b/>
      <w:bCs/>
      <w:kern w:val="44"/>
      <w:sz w:val="44"/>
      <w:szCs w:val="44"/>
    </w:rPr>
  </w:style>
  <w:style w:type="character" w:customStyle="1" w:styleId="20">
    <w:name w:val="标题 2 字符"/>
    <w:basedOn w:val="a0"/>
    <w:link w:val="2"/>
    <w:uiPriority w:val="9"/>
    <w:rsid w:val="00637E98"/>
    <w:rPr>
      <w:rFonts w:ascii="Times New Roman" w:eastAsia="宋体" w:hAnsi="Times New Roman" w:cstheme="majorBidi"/>
      <w:bCs/>
      <w:sz w:val="30"/>
      <w:szCs w:val="32"/>
    </w:rPr>
  </w:style>
  <w:style w:type="paragraph" w:styleId="a7">
    <w:name w:val="Title"/>
    <w:basedOn w:val="a"/>
    <w:next w:val="a"/>
    <w:link w:val="a8"/>
    <w:uiPriority w:val="10"/>
    <w:qFormat/>
    <w:rsid w:val="00A206B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206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3C9A"/>
    <w:rPr>
      <w:b/>
      <w:bCs/>
      <w:sz w:val="32"/>
      <w:szCs w:val="32"/>
    </w:rPr>
  </w:style>
  <w:style w:type="paragraph" w:styleId="a9">
    <w:name w:val="List Paragraph"/>
    <w:basedOn w:val="a"/>
    <w:uiPriority w:val="34"/>
    <w:qFormat/>
    <w:rsid w:val="00301109"/>
    <w:pPr>
      <w:ind w:firstLineChars="200" w:firstLine="420"/>
    </w:pPr>
  </w:style>
  <w:style w:type="paragraph" w:styleId="aa">
    <w:name w:val="Revision"/>
    <w:hidden/>
    <w:uiPriority w:val="99"/>
    <w:semiHidden/>
    <w:rsid w:val="00241FA8"/>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5936">
      <w:bodyDiv w:val="1"/>
      <w:marLeft w:val="0"/>
      <w:marRight w:val="0"/>
      <w:marTop w:val="0"/>
      <w:marBottom w:val="0"/>
      <w:divBdr>
        <w:top w:val="none" w:sz="0" w:space="0" w:color="auto"/>
        <w:left w:val="none" w:sz="0" w:space="0" w:color="auto"/>
        <w:bottom w:val="none" w:sz="0" w:space="0" w:color="auto"/>
        <w:right w:val="none" w:sz="0" w:space="0" w:color="auto"/>
      </w:divBdr>
    </w:div>
    <w:div w:id="16519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jiexie chen</dc:creator>
  <cp:keywords/>
  <dc:description/>
  <cp:lastModifiedBy>jiexie chen</cp:lastModifiedBy>
  <cp:revision>19</cp:revision>
  <dcterms:created xsi:type="dcterms:W3CDTF">2023-12-06T02:28:00Z</dcterms:created>
  <dcterms:modified xsi:type="dcterms:W3CDTF">2023-12-12T12:46:00Z</dcterms:modified>
</cp:coreProperties>
</file>